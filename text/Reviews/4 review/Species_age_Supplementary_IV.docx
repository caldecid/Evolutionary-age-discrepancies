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F837" w14:textId="77777777" w:rsidR="009A23C2" w:rsidRDefault="0000000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SUPPLEMENTARY MATERIAL</w:t>
      </w:r>
    </w:p>
    <w:p w14:paraId="742DFE97" w14:textId="77777777" w:rsidR="009A23C2" w:rsidRDefault="009A23C2">
      <w:pPr>
        <w:spacing w:after="0" w:line="360" w:lineRule="auto"/>
        <w:jc w:val="both"/>
        <w:rPr>
          <w:rFonts w:ascii="Times New Roman" w:hAnsi="Times New Roman" w:cs="Times New Roman"/>
          <w:b/>
          <w:bCs/>
          <w:sz w:val="28"/>
          <w:szCs w:val="28"/>
          <w:lang w:val="en-US"/>
        </w:rPr>
      </w:pPr>
    </w:p>
    <w:p w14:paraId="238CD1EE" w14:textId="77777777" w:rsidR="009A23C2" w:rsidRDefault="0000000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Species age cannot be obtained from phylogenies under the birth-death model </w:t>
      </w:r>
    </w:p>
    <w:p w14:paraId="6C5E60AA" w14:textId="77777777" w:rsidR="009A23C2" w:rsidRDefault="009A23C2">
      <w:pPr>
        <w:spacing w:after="0" w:line="360" w:lineRule="auto"/>
        <w:jc w:val="both"/>
        <w:rPr>
          <w:rFonts w:ascii="Times New Roman" w:hAnsi="Times New Roman" w:cs="Times New Roman"/>
          <w:b/>
          <w:bCs/>
          <w:sz w:val="24"/>
          <w:szCs w:val="24"/>
          <w:lang w:val="en-US"/>
        </w:rPr>
      </w:pPr>
    </w:p>
    <w:p w14:paraId="7BAF455A" w14:textId="77777777" w:rsidR="009A23C2" w:rsidRDefault="009A23C2">
      <w:pPr>
        <w:spacing w:after="0" w:line="360" w:lineRule="auto"/>
        <w:jc w:val="both"/>
        <w:rPr>
          <w:rFonts w:ascii="Times New Roman" w:hAnsi="Times New Roman" w:cs="Times New Roman"/>
          <w:b/>
          <w:bCs/>
          <w:sz w:val="24"/>
          <w:szCs w:val="24"/>
          <w:lang w:val="en-US"/>
        </w:rPr>
      </w:pPr>
    </w:p>
    <w:p w14:paraId="0E04879B" w14:textId="77777777" w:rsidR="009A23C2" w:rsidRDefault="009A23C2">
      <w:pPr>
        <w:spacing w:after="0" w:line="360" w:lineRule="auto"/>
        <w:jc w:val="both"/>
        <w:rPr>
          <w:rFonts w:ascii="Times New Roman" w:hAnsi="Times New Roman" w:cs="Times New Roman"/>
          <w:b/>
          <w:bCs/>
          <w:sz w:val="24"/>
          <w:szCs w:val="24"/>
          <w:lang w:val="en-US"/>
        </w:rPr>
      </w:pPr>
    </w:p>
    <w:p w14:paraId="5ED30D2A" w14:textId="77777777"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Carlos Calderón del Cid</w:t>
      </w:r>
      <w:r>
        <w:rPr>
          <w:rFonts w:ascii="Times New Roman" w:hAnsi="Times New Roman" w:cs="Times New Roman"/>
          <w:sz w:val="24"/>
          <w:szCs w:val="24"/>
          <w:vertAlign w:val="superscript"/>
          <w:lang w:val="en-US"/>
        </w:rPr>
        <w:t>1,2</w:t>
      </w:r>
      <w:r>
        <w:rPr>
          <w:rFonts w:ascii="Times New Roman" w:hAnsi="Times New Roman" w:cs="Times New Roman"/>
          <w:sz w:val="24"/>
          <w:szCs w:val="24"/>
          <w:lang w:val="en-US"/>
        </w:rPr>
        <w:t>, Torsten Hauffe</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Juan D. Carrillo</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Daniele Silvestro</w:t>
      </w:r>
      <w:r>
        <w:rPr>
          <w:rFonts w:ascii="Times New Roman" w:hAnsi="Times New Roman" w:cs="Times New Roman"/>
          <w:sz w:val="24"/>
          <w:szCs w:val="24"/>
          <w:vertAlign w:val="superscript"/>
          <w:lang w:val="en-US"/>
        </w:rPr>
        <w:t>2,3</w:t>
      </w:r>
    </w:p>
    <w:p w14:paraId="61ACE583" w14:textId="77777777" w:rsidR="009A23C2" w:rsidRDefault="009A23C2">
      <w:pPr>
        <w:spacing w:after="0" w:line="360" w:lineRule="auto"/>
        <w:jc w:val="both"/>
        <w:rPr>
          <w:rFonts w:ascii="Times New Roman" w:hAnsi="Times New Roman" w:cs="Times New Roman"/>
          <w:sz w:val="24"/>
          <w:szCs w:val="24"/>
          <w:lang w:val="en-US"/>
        </w:rPr>
      </w:pPr>
    </w:p>
    <w:p w14:paraId="40EDC9F3" w14:textId="77777777" w:rsidR="009A23C2" w:rsidRDefault="009A23C2">
      <w:pPr>
        <w:spacing w:after="0" w:line="360" w:lineRule="auto"/>
        <w:jc w:val="both"/>
        <w:rPr>
          <w:rFonts w:ascii="Times New Roman" w:hAnsi="Times New Roman" w:cs="Times New Roman"/>
          <w:sz w:val="24"/>
          <w:szCs w:val="24"/>
          <w:lang w:val="en-US"/>
        </w:rPr>
      </w:pPr>
    </w:p>
    <w:p w14:paraId="7D6956AD" w14:textId="77777777" w:rsidR="009A23C2" w:rsidRDefault="009A23C2">
      <w:pPr>
        <w:spacing w:after="0" w:line="360" w:lineRule="auto"/>
        <w:jc w:val="both"/>
        <w:rPr>
          <w:rFonts w:ascii="Times New Roman" w:hAnsi="Times New Roman" w:cs="Times New Roman"/>
          <w:sz w:val="24"/>
          <w:szCs w:val="24"/>
          <w:lang w:val="en-US"/>
        </w:rPr>
      </w:pPr>
    </w:p>
    <w:p w14:paraId="4D2F1E29" w14:textId="77777777" w:rsidR="009A23C2" w:rsidRDefault="009A23C2">
      <w:pPr>
        <w:spacing w:after="0" w:line="360" w:lineRule="auto"/>
        <w:jc w:val="both"/>
        <w:rPr>
          <w:rFonts w:ascii="Times New Roman" w:hAnsi="Times New Roman" w:cs="Times New Roman"/>
          <w:sz w:val="24"/>
          <w:szCs w:val="24"/>
          <w:lang w:val="en-US"/>
        </w:rPr>
      </w:pPr>
    </w:p>
    <w:p w14:paraId="23A4F9B7" w14:textId="77777777"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Laboratório de </w:t>
      </w:r>
      <w:proofErr w:type="spellStart"/>
      <w:r>
        <w:rPr>
          <w:rFonts w:ascii="Times New Roman" w:hAnsi="Times New Roman" w:cs="Times New Roman"/>
          <w:sz w:val="24"/>
          <w:szCs w:val="24"/>
          <w:lang w:val="en-US"/>
        </w:rPr>
        <w:t>Ecologia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Espacial</w:t>
      </w:r>
      <w:proofErr w:type="spellEnd"/>
      <w:r>
        <w:rPr>
          <w:rFonts w:ascii="Times New Roman" w:hAnsi="Times New Roman" w:cs="Times New Roman"/>
          <w:sz w:val="24"/>
          <w:szCs w:val="24"/>
          <w:lang w:val="en-US"/>
        </w:rPr>
        <w:t xml:space="preserve">, Instituto de </w:t>
      </w:r>
      <w:proofErr w:type="spellStart"/>
      <w:r>
        <w:rPr>
          <w:rFonts w:ascii="Times New Roman" w:hAnsi="Times New Roman" w:cs="Times New Roman"/>
          <w:sz w:val="24"/>
          <w:szCs w:val="24"/>
          <w:lang w:val="en-US"/>
        </w:rPr>
        <w:t>Biologia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Universidade</w:t>
      </w:r>
      <w:proofErr w:type="spellEnd"/>
      <w:r>
        <w:rPr>
          <w:rFonts w:ascii="Times New Roman" w:hAnsi="Times New Roman" w:cs="Times New Roman"/>
          <w:sz w:val="24"/>
          <w:szCs w:val="24"/>
          <w:lang w:val="en-US"/>
        </w:rPr>
        <w:t xml:space="preserve"> Federal da Bahia, CEP 40170-110, Salvador, Bahia, </w:t>
      </w:r>
      <w:proofErr w:type="spellStart"/>
      <w:r>
        <w:rPr>
          <w:rFonts w:ascii="Times New Roman" w:hAnsi="Times New Roman" w:cs="Times New Roman"/>
          <w:sz w:val="24"/>
          <w:szCs w:val="24"/>
          <w:lang w:val="en-US"/>
        </w:rPr>
        <w:t>Brasil</w:t>
      </w:r>
      <w:proofErr w:type="spellEnd"/>
    </w:p>
    <w:p w14:paraId="0B0CADC3" w14:textId="77777777"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Department of Biology, University of Fribourg, Switzerland and Swiss Institute of Bioinformatics, Fribourg, Switzerland</w:t>
      </w:r>
    </w:p>
    <w:p w14:paraId="0072C1E0" w14:textId="77777777"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Department of Biological and Environmental Sciences and Gothenburg Global Biodiversity Centre, University of Gothenburg, Sweden</w:t>
      </w:r>
    </w:p>
    <w:p w14:paraId="4D844C0C" w14:textId="77777777" w:rsidR="009A23C2" w:rsidRDefault="009A23C2">
      <w:pPr>
        <w:spacing w:after="0" w:line="360" w:lineRule="auto"/>
        <w:ind w:firstLine="709"/>
        <w:jc w:val="both"/>
        <w:rPr>
          <w:rFonts w:ascii="Times New Roman" w:hAnsi="Times New Roman" w:cs="Times New Roman"/>
          <w:b/>
          <w:bCs/>
          <w:sz w:val="24"/>
          <w:szCs w:val="24"/>
          <w:lang w:val="en-US"/>
        </w:rPr>
      </w:pPr>
    </w:p>
    <w:p w14:paraId="67663F80" w14:textId="77777777" w:rsidR="009A23C2" w:rsidRDefault="009A23C2">
      <w:pPr>
        <w:spacing w:after="0" w:line="360" w:lineRule="auto"/>
        <w:jc w:val="both"/>
        <w:rPr>
          <w:rFonts w:ascii="Times New Roman" w:hAnsi="Times New Roman" w:cs="Times New Roman"/>
          <w:b/>
          <w:bCs/>
          <w:sz w:val="24"/>
          <w:szCs w:val="24"/>
          <w:lang w:val="en-US"/>
        </w:rPr>
      </w:pPr>
    </w:p>
    <w:p w14:paraId="589F0051" w14:textId="77777777" w:rsidR="009A23C2" w:rsidRDefault="009A23C2">
      <w:pPr>
        <w:spacing w:after="0" w:line="360" w:lineRule="auto"/>
        <w:jc w:val="both"/>
        <w:rPr>
          <w:rFonts w:ascii="Times New Roman" w:hAnsi="Times New Roman" w:cs="Times New Roman"/>
          <w:b/>
          <w:bCs/>
          <w:sz w:val="24"/>
          <w:szCs w:val="24"/>
          <w:lang w:val="en-US"/>
        </w:rPr>
      </w:pPr>
    </w:p>
    <w:p w14:paraId="66DC1610" w14:textId="77777777" w:rsidR="009A23C2" w:rsidRDefault="009A23C2">
      <w:pPr>
        <w:spacing w:after="0" w:line="360" w:lineRule="auto"/>
        <w:jc w:val="both"/>
        <w:rPr>
          <w:rFonts w:ascii="Times New Roman" w:hAnsi="Times New Roman" w:cs="Times New Roman"/>
          <w:b/>
          <w:bCs/>
          <w:sz w:val="24"/>
          <w:szCs w:val="24"/>
          <w:lang w:val="en-US"/>
        </w:rPr>
      </w:pPr>
    </w:p>
    <w:p w14:paraId="24476092" w14:textId="77777777" w:rsidR="009A23C2" w:rsidRDefault="009A23C2">
      <w:pPr>
        <w:spacing w:after="0" w:line="360" w:lineRule="auto"/>
        <w:jc w:val="both"/>
        <w:rPr>
          <w:rFonts w:ascii="Times New Roman" w:hAnsi="Times New Roman" w:cs="Times New Roman"/>
          <w:b/>
          <w:bCs/>
          <w:sz w:val="24"/>
          <w:szCs w:val="24"/>
          <w:lang w:val="en-US"/>
        </w:rPr>
      </w:pPr>
    </w:p>
    <w:p w14:paraId="61508512" w14:textId="77777777" w:rsidR="009A23C2" w:rsidRDefault="009A23C2">
      <w:pPr>
        <w:spacing w:after="0" w:line="360" w:lineRule="auto"/>
        <w:jc w:val="both"/>
        <w:rPr>
          <w:rFonts w:ascii="Times New Roman" w:hAnsi="Times New Roman" w:cs="Times New Roman"/>
          <w:b/>
          <w:bCs/>
          <w:sz w:val="24"/>
          <w:szCs w:val="24"/>
          <w:lang w:val="en-US"/>
        </w:rPr>
      </w:pPr>
    </w:p>
    <w:p w14:paraId="690E010B" w14:textId="77777777" w:rsidR="009A23C2" w:rsidRDefault="009A23C2">
      <w:pPr>
        <w:spacing w:after="0" w:line="360" w:lineRule="auto"/>
        <w:jc w:val="both"/>
        <w:rPr>
          <w:rFonts w:ascii="Times New Roman" w:hAnsi="Times New Roman" w:cs="Times New Roman"/>
          <w:b/>
          <w:bCs/>
          <w:sz w:val="24"/>
          <w:szCs w:val="24"/>
          <w:lang w:val="en-US"/>
        </w:rPr>
      </w:pPr>
    </w:p>
    <w:p w14:paraId="594AE65A" w14:textId="77777777" w:rsidR="009A23C2" w:rsidRDefault="009A23C2">
      <w:pPr>
        <w:spacing w:after="0" w:line="360" w:lineRule="auto"/>
        <w:jc w:val="both"/>
        <w:rPr>
          <w:rFonts w:ascii="Times New Roman" w:hAnsi="Times New Roman" w:cs="Times New Roman"/>
          <w:b/>
          <w:bCs/>
          <w:sz w:val="24"/>
          <w:szCs w:val="24"/>
          <w:lang w:val="en-US"/>
        </w:rPr>
      </w:pPr>
    </w:p>
    <w:p w14:paraId="2973DEFE" w14:textId="77777777" w:rsidR="009A23C2" w:rsidRDefault="009A23C2">
      <w:pPr>
        <w:spacing w:after="0" w:line="360" w:lineRule="auto"/>
        <w:jc w:val="both"/>
        <w:rPr>
          <w:rFonts w:ascii="Times New Roman" w:hAnsi="Times New Roman" w:cs="Times New Roman"/>
          <w:b/>
          <w:bCs/>
          <w:sz w:val="24"/>
          <w:szCs w:val="24"/>
          <w:lang w:val="en-US"/>
        </w:rPr>
      </w:pPr>
    </w:p>
    <w:p w14:paraId="5D3E7703" w14:textId="77777777" w:rsidR="009A23C2" w:rsidRDefault="009A23C2">
      <w:pPr>
        <w:spacing w:after="0" w:line="360" w:lineRule="auto"/>
        <w:jc w:val="both"/>
        <w:rPr>
          <w:rFonts w:ascii="Times New Roman" w:hAnsi="Times New Roman" w:cs="Times New Roman"/>
          <w:b/>
          <w:bCs/>
          <w:sz w:val="24"/>
          <w:szCs w:val="24"/>
          <w:lang w:val="en-US"/>
        </w:rPr>
      </w:pPr>
    </w:p>
    <w:p w14:paraId="40688588" w14:textId="77777777" w:rsidR="009A23C2" w:rsidRDefault="009A23C2">
      <w:pPr>
        <w:spacing w:after="0" w:line="360" w:lineRule="auto"/>
        <w:jc w:val="both"/>
        <w:rPr>
          <w:rFonts w:ascii="Times New Roman" w:hAnsi="Times New Roman" w:cs="Times New Roman"/>
          <w:b/>
          <w:bCs/>
          <w:sz w:val="24"/>
          <w:szCs w:val="24"/>
          <w:lang w:val="en-US"/>
        </w:rPr>
      </w:pPr>
    </w:p>
    <w:p w14:paraId="04D78B46" w14:textId="77777777" w:rsidR="009A23C2" w:rsidRDefault="009A23C2">
      <w:pPr>
        <w:spacing w:after="0" w:line="360" w:lineRule="auto"/>
        <w:jc w:val="both"/>
        <w:rPr>
          <w:rFonts w:ascii="Times New Roman" w:hAnsi="Times New Roman" w:cs="Times New Roman"/>
          <w:b/>
          <w:bCs/>
          <w:sz w:val="24"/>
          <w:szCs w:val="24"/>
          <w:lang w:val="en-US"/>
        </w:rPr>
      </w:pPr>
    </w:p>
    <w:p w14:paraId="5C06C03D" w14:textId="77777777" w:rsidR="009A23C2" w:rsidRDefault="009A23C2">
      <w:pPr>
        <w:spacing w:after="0" w:line="360" w:lineRule="auto"/>
        <w:jc w:val="both"/>
        <w:rPr>
          <w:rFonts w:ascii="Times New Roman" w:hAnsi="Times New Roman" w:cs="Times New Roman"/>
          <w:b/>
          <w:bCs/>
          <w:sz w:val="24"/>
          <w:szCs w:val="24"/>
          <w:lang w:val="en-US"/>
        </w:rPr>
      </w:pPr>
    </w:p>
    <w:p w14:paraId="35011E32" w14:textId="58CED762" w:rsidR="009A23C2" w:rsidDel="00EA2F20" w:rsidRDefault="009A23C2">
      <w:pPr>
        <w:spacing w:after="0" w:line="360" w:lineRule="auto"/>
        <w:jc w:val="both"/>
        <w:rPr>
          <w:del w:id="0" w:author="Carlos Calderon del Cid" w:date="2023-07-16T23:35:00Z"/>
          <w:rFonts w:ascii="Times New Roman" w:hAnsi="Times New Roman" w:cs="Times New Roman"/>
          <w:sz w:val="24"/>
          <w:szCs w:val="24"/>
          <w:lang w:val="en-US"/>
        </w:rPr>
      </w:pPr>
    </w:p>
    <w:p w14:paraId="06F03757" w14:textId="77777777" w:rsidR="009A23C2" w:rsidRDefault="009A23C2">
      <w:pPr>
        <w:spacing w:after="0" w:line="360" w:lineRule="auto"/>
        <w:jc w:val="both"/>
        <w:rPr>
          <w:rFonts w:ascii="Times New Roman" w:hAnsi="Times New Roman" w:cs="Times New Roman"/>
          <w:b/>
          <w:bCs/>
          <w:sz w:val="24"/>
          <w:szCs w:val="24"/>
          <w:lang w:val="en-US"/>
        </w:rPr>
      </w:pPr>
    </w:p>
    <w:p w14:paraId="4887A98C" w14:textId="77777777" w:rsidR="009A23C2" w:rsidRDefault="00000000">
      <w:pPr>
        <w:spacing w:after="0" w:line="360" w:lineRule="auto"/>
        <w:jc w:val="both"/>
        <w:rPr>
          <w:rFonts w:ascii="Times New Roman" w:hAnsi="Times New Roman" w:cs="Times New Roman"/>
          <w:b/>
          <w:bCs/>
          <w:sz w:val="24"/>
          <w:szCs w:val="24"/>
          <w:lang w:val="en-US"/>
        </w:rPr>
      </w:pPr>
      <w:r>
        <w:rPr>
          <w:noProof/>
        </w:rPr>
        <w:drawing>
          <wp:inline distT="0" distB="0" distL="0" distR="0" wp14:anchorId="4CB7B928" wp14:editId="3F470654">
            <wp:extent cx="5502910" cy="388493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5"/>
                    <a:stretch>
                      <a:fillRect/>
                    </a:stretch>
                  </pic:blipFill>
                  <pic:spPr bwMode="auto">
                    <a:xfrm>
                      <a:off x="0" y="0"/>
                      <a:ext cx="5502910" cy="3884930"/>
                    </a:xfrm>
                    <a:prstGeom prst="rect">
                      <a:avLst/>
                    </a:prstGeom>
                  </pic:spPr>
                </pic:pic>
              </a:graphicData>
            </a:graphic>
          </wp:inline>
        </w:drawing>
      </w:r>
    </w:p>
    <w:p w14:paraId="17802865" w14:textId="22BFC506"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S1. </w:t>
      </w:r>
      <w:r>
        <w:rPr>
          <w:rFonts w:ascii="Times New Roman" w:hAnsi="Times New Roman" w:cs="Times New Roman"/>
          <w:sz w:val="24"/>
          <w:szCs w:val="24"/>
          <w:lang w:val="en-US"/>
        </w:rPr>
        <w:t xml:space="preserve">True age versus phylogenetic age at low and high extinction fraction for Anagenetic-bifurcating (left) and Anagenetic-budding (right) speciation. Each point represents a species. True and phylogenetic ages are scaled to the root age of the correspondent phylogenetic tree. </w:t>
      </w:r>
    </w:p>
    <w:p w14:paraId="2A9A5793" w14:textId="77777777" w:rsidR="009A23C2" w:rsidRDefault="009A23C2">
      <w:pPr>
        <w:spacing w:after="0" w:line="360" w:lineRule="auto"/>
        <w:jc w:val="both"/>
        <w:rPr>
          <w:rFonts w:ascii="Times New Roman" w:hAnsi="Times New Roman" w:cs="Times New Roman"/>
          <w:sz w:val="24"/>
          <w:szCs w:val="24"/>
          <w:lang w:val="en-US"/>
        </w:rPr>
      </w:pPr>
    </w:p>
    <w:p w14:paraId="7E1E74AC" w14:textId="77777777" w:rsidR="009A23C2" w:rsidRDefault="009A23C2">
      <w:pPr>
        <w:spacing w:after="0" w:line="360" w:lineRule="auto"/>
        <w:jc w:val="both"/>
        <w:rPr>
          <w:rFonts w:ascii="Times New Roman" w:hAnsi="Times New Roman" w:cs="Times New Roman"/>
          <w:b/>
          <w:bCs/>
          <w:sz w:val="24"/>
          <w:szCs w:val="24"/>
          <w:lang w:val="en-US"/>
        </w:rPr>
      </w:pPr>
    </w:p>
    <w:p w14:paraId="716ED541" w14:textId="77777777" w:rsidR="009A23C2" w:rsidRDefault="009A23C2">
      <w:pPr>
        <w:spacing w:after="0" w:line="360" w:lineRule="auto"/>
        <w:jc w:val="both"/>
        <w:rPr>
          <w:rFonts w:ascii="Times New Roman" w:hAnsi="Times New Roman" w:cs="Times New Roman"/>
          <w:b/>
          <w:bCs/>
          <w:sz w:val="24"/>
          <w:szCs w:val="24"/>
          <w:lang w:val="en-US"/>
        </w:rPr>
      </w:pPr>
    </w:p>
    <w:p w14:paraId="43F818AC" w14:textId="77777777" w:rsidR="009A23C2" w:rsidRDefault="009A23C2">
      <w:pPr>
        <w:spacing w:after="0" w:line="360" w:lineRule="auto"/>
        <w:jc w:val="both"/>
        <w:rPr>
          <w:rFonts w:ascii="Times New Roman" w:hAnsi="Times New Roman" w:cs="Times New Roman"/>
          <w:b/>
          <w:bCs/>
          <w:sz w:val="24"/>
          <w:szCs w:val="24"/>
          <w:lang w:val="en-US"/>
        </w:rPr>
      </w:pPr>
    </w:p>
    <w:p w14:paraId="1FD75448" w14:textId="77777777" w:rsidR="009A23C2" w:rsidRDefault="009A23C2">
      <w:pPr>
        <w:spacing w:after="0" w:line="360" w:lineRule="auto"/>
        <w:jc w:val="both"/>
        <w:rPr>
          <w:rFonts w:ascii="Times New Roman" w:hAnsi="Times New Roman" w:cs="Times New Roman"/>
          <w:b/>
          <w:bCs/>
          <w:sz w:val="24"/>
          <w:szCs w:val="24"/>
          <w:lang w:val="en-US"/>
        </w:rPr>
      </w:pPr>
    </w:p>
    <w:p w14:paraId="22C900CF" w14:textId="77777777" w:rsidR="009A23C2" w:rsidRDefault="009A23C2">
      <w:pPr>
        <w:spacing w:after="0" w:line="360" w:lineRule="auto"/>
        <w:jc w:val="both"/>
        <w:rPr>
          <w:rFonts w:ascii="Times New Roman" w:hAnsi="Times New Roman" w:cs="Times New Roman"/>
          <w:b/>
          <w:bCs/>
          <w:sz w:val="24"/>
          <w:szCs w:val="24"/>
          <w:lang w:val="en-US"/>
        </w:rPr>
      </w:pPr>
    </w:p>
    <w:p w14:paraId="1430D6F3" w14:textId="77777777" w:rsidR="009A23C2" w:rsidRDefault="009A23C2">
      <w:pPr>
        <w:spacing w:after="0" w:line="360" w:lineRule="auto"/>
        <w:jc w:val="both"/>
        <w:rPr>
          <w:rFonts w:ascii="Times New Roman" w:hAnsi="Times New Roman" w:cs="Times New Roman"/>
          <w:b/>
          <w:bCs/>
          <w:sz w:val="24"/>
          <w:szCs w:val="24"/>
          <w:lang w:val="en-US"/>
        </w:rPr>
      </w:pPr>
    </w:p>
    <w:p w14:paraId="30B2E246" w14:textId="77777777" w:rsidR="009A23C2" w:rsidRDefault="009A23C2">
      <w:pPr>
        <w:spacing w:after="0" w:line="360" w:lineRule="auto"/>
        <w:jc w:val="both"/>
        <w:rPr>
          <w:rFonts w:ascii="Times New Roman" w:hAnsi="Times New Roman" w:cs="Times New Roman"/>
          <w:b/>
          <w:bCs/>
          <w:sz w:val="24"/>
          <w:szCs w:val="24"/>
          <w:lang w:val="en-US"/>
        </w:rPr>
      </w:pPr>
    </w:p>
    <w:p w14:paraId="599F6188" w14:textId="77777777" w:rsidR="009A23C2" w:rsidRDefault="00000000">
      <w:pPr>
        <w:spacing w:after="0" w:line="360" w:lineRule="auto"/>
        <w:jc w:val="both"/>
        <w:rPr>
          <w:rFonts w:ascii="Times New Roman" w:hAnsi="Times New Roman" w:cs="Times New Roman"/>
          <w:b/>
          <w:bCs/>
          <w:sz w:val="24"/>
          <w:szCs w:val="24"/>
          <w:lang w:val="en-US"/>
        </w:rPr>
      </w:pPr>
      <w:r>
        <w:rPr>
          <w:noProof/>
        </w:rPr>
        <w:lastRenderedPageBreak/>
        <w:drawing>
          <wp:inline distT="0" distB="0" distL="0" distR="0" wp14:anchorId="22CA9358" wp14:editId="50834DBE">
            <wp:extent cx="5724525" cy="336804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pic:cNvPicPr>
                      <a:picLocks noChangeAspect="1" noChangeArrowheads="1"/>
                    </pic:cNvPicPr>
                  </pic:nvPicPr>
                  <pic:blipFill>
                    <a:blip r:embed="rId6"/>
                    <a:stretch>
                      <a:fillRect/>
                    </a:stretch>
                  </pic:blipFill>
                  <pic:spPr bwMode="auto">
                    <a:xfrm>
                      <a:off x="0" y="0"/>
                      <a:ext cx="5724525" cy="3368040"/>
                    </a:xfrm>
                    <a:prstGeom prst="rect">
                      <a:avLst/>
                    </a:prstGeom>
                  </pic:spPr>
                </pic:pic>
              </a:graphicData>
            </a:graphic>
          </wp:inline>
        </w:drawing>
      </w:r>
    </w:p>
    <w:p w14:paraId="526D90E5" w14:textId="31F62B08"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S2. </w:t>
      </w:r>
      <w:r>
        <w:rPr>
          <w:rFonts w:ascii="Times New Roman" w:hAnsi="Times New Roman" w:cs="Times New Roman"/>
          <w:sz w:val="24"/>
          <w:szCs w:val="24"/>
          <w:lang w:val="en-US"/>
        </w:rPr>
        <w:t>Error in equating phylogenetic age with speciation age. The error was quantified as mean absolute percentage error (MAPE) between the true and phylogenetic ages across all species for each tree simulated under Anagenetic-</w:t>
      </w:r>
      <w:commentRangeStart w:id="1"/>
      <w:r>
        <w:rPr>
          <w:rFonts w:ascii="Times New Roman" w:hAnsi="Times New Roman" w:cs="Times New Roman"/>
          <w:sz w:val="24"/>
          <w:szCs w:val="24"/>
          <w:lang w:val="en-US"/>
        </w:rPr>
        <w:t>b</w:t>
      </w:r>
      <w:commentRangeEnd w:id="1"/>
      <w:r>
        <w:commentReference w:id="1"/>
      </w:r>
      <w:r>
        <w:rPr>
          <w:rFonts w:ascii="Times New Roman" w:hAnsi="Times New Roman" w:cs="Times New Roman"/>
          <w:sz w:val="24"/>
          <w:szCs w:val="24"/>
          <w:lang w:val="en-US"/>
        </w:rPr>
        <w:t xml:space="preserve">ifurcating (left) and Anagenetic-budding speciation (right). Each dot represents one replicate of the 300 trees for each speciation mode using different rates of speciation and extinction fraction. </w:t>
      </w:r>
    </w:p>
    <w:p w14:paraId="505C9002" w14:textId="77777777" w:rsidR="009A23C2" w:rsidRDefault="009A23C2">
      <w:pPr>
        <w:spacing w:after="0" w:line="360" w:lineRule="auto"/>
        <w:jc w:val="both"/>
        <w:rPr>
          <w:rFonts w:ascii="Times New Roman" w:hAnsi="Times New Roman" w:cs="Times New Roman"/>
          <w:b/>
          <w:bCs/>
          <w:sz w:val="24"/>
          <w:szCs w:val="24"/>
          <w:lang w:val="en-US"/>
        </w:rPr>
      </w:pPr>
    </w:p>
    <w:p w14:paraId="0A0D8F5F" w14:textId="77777777" w:rsidR="009A23C2" w:rsidRDefault="009A23C2">
      <w:pPr>
        <w:spacing w:after="0" w:line="360" w:lineRule="auto"/>
        <w:jc w:val="both"/>
        <w:rPr>
          <w:rFonts w:ascii="Times New Roman" w:hAnsi="Times New Roman" w:cs="Times New Roman"/>
          <w:b/>
          <w:bCs/>
          <w:sz w:val="24"/>
          <w:szCs w:val="24"/>
          <w:lang w:val="en-US"/>
        </w:rPr>
      </w:pPr>
    </w:p>
    <w:p w14:paraId="4541DF8A" w14:textId="77777777" w:rsidR="009A23C2" w:rsidRDefault="009A23C2">
      <w:pPr>
        <w:spacing w:after="0" w:line="360" w:lineRule="auto"/>
        <w:jc w:val="both"/>
        <w:rPr>
          <w:rFonts w:ascii="Times New Roman" w:hAnsi="Times New Roman" w:cs="Times New Roman"/>
          <w:b/>
          <w:bCs/>
          <w:sz w:val="24"/>
          <w:szCs w:val="24"/>
          <w:lang w:val="en-US"/>
        </w:rPr>
      </w:pPr>
    </w:p>
    <w:p w14:paraId="0B299B89" w14:textId="77777777" w:rsidR="009A23C2" w:rsidRDefault="009A23C2">
      <w:pPr>
        <w:spacing w:after="0" w:line="360" w:lineRule="auto"/>
        <w:jc w:val="both"/>
        <w:rPr>
          <w:rFonts w:ascii="Times New Roman" w:hAnsi="Times New Roman" w:cs="Times New Roman"/>
          <w:b/>
          <w:bCs/>
          <w:sz w:val="24"/>
          <w:szCs w:val="24"/>
          <w:lang w:val="en-US"/>
        </w:rPr>
      </w:pPr>
    </w:p>
    <w:p w14:paraId="5640878C" w14:textId="77777777" w:rsidR="009A23C2" w:rsidRDefault="009A23C2">
      <w:pPr>
        <w:spacing w:after="0" w:line="360" w:lineRule="auto"/>
        <w:jc w:val="both"/>
        <w:rPr>
          <w:rFonts w:ascii="Times New Roman" w:hAnsi="Times New Roman" w:cs="Times New Roman"/>
          <w:b/>
          <w:bCs/>
          <w:sz w:val="24"/>
          <w:szCs w:val="24"/>
          <w:lang w:val="en-US"/>
        </w:rPr>
      </w:pPr>
    </w:p>
    <w:p w14:paraId="049CE938" w14:textId="77777777" w:rsidR="009A23C2" w:rsidRDefault="009A23C2">
      <w:pPr>
        <w:spacing w:after="0" w:line="360" w:lineRule="auto"/>
        <w:jc w:val="both"/>
        <w:rPr>
          <w:rFonts w:ascii="Times New Roman" w:hAnsi="Times New Roman" w:cs="Times New Roman"/>
          <w:b/>
          <w:bCs/>
          <w:sz w:val="24"/>
          <w:szCs w:val="24"/>
          <w:lang w:val="en-US"/>
        </w:rPr>
      </w:pPr>
    </w:p>
    <w:p w14:paraId="12ABB747" w14:textId="77777777" w:rsidR="009A23C2" w:rsidRDefault="009A23C2">
      <w:pPr>
        <w:spacing w:after="0" w:line="360" w:lineRule="auto"/>
        <w:jc w:val="both"/>
        <w:rPr>
          <w:rFonts w:ascii="Times New Roman" w:hAnsi="Times New Roman" w:cs="Times New Roman"/>
          <w:b/>
          <w:bCs/>
          <w:sz w:val="24"/>
          <w:szCs w:val="24"/>
          <w:lang w:val="en-US"/>
        </w:rPr>
      </w:pPr>
    </w:p>
    <w:p w14:paraId="60A2DF88" w14:textId="77777777" w:rsidR="009A23C2" w:rsidRDefault="009A23C2">
      <w:pPr>
        <w:spacing w:after="0" w:line="360" w:lineRule="auto"/>
        <w:jc w:val="both"/>
        <w:rPr>
          <w:rFonts w:ascii="Times New Roman" w:hAnsi="Times New Roman" w:cs="Times New Roman"/>
          <w:b/>
          <w:bCs/>
          <w:sz w:val="24"/>
          <w:szCs w:val="24"/>
          <w:lang w:val="en-US"/>
        </w:rPr>
      </w:pPr>
    </w:p>
    <w:p w14:paraId="63663BD9" w14:textId="77777777" w:rsidR="009A23C2" w:rsidRDefault="009A23C2">
      <w:pPr>
        <w:spacing w:after="0" w:line="360" w:lineRule="auto"/>
        <w:jc w:val="both"/>
        <w:rPr>
          <w:rFonts w:ascii="Times New Roman" w:hAnsi="Times New Roman" w:cs="Times New Roman"/>
          <w:b/>
          <w:bCs/>
          <w:sz w:val="24"/>
          <w:szCs w:val="24"/>
          <w:lang w:val="en-US"/>
        </w:rPr>
      </w:pPr>
    </w:p>
    <w:p w14:paraId="6412CCB2" w14:textId="77777777" w:rsidR="009A23C2" w:rsidRDefault="009A23C2">
      <w:pPr>
        <w:spacing w:after="0" w:line="360" w:lineRule="auto"/>
        <w:jc w:val="both"/>
        <w:rPr>
          <w:rFonts w:ascii="Times New Roman" w:hAnsi="Times New Roman" w:cs="Times New Roman"/>
          <w:b/>
          <w:bCs/>
          <w:sz w:val="24"/>
          <w:szCs w:val="24"/>
          <w:lang w:val="en-US"/>
        </w:rPr>
      </w:pPr>
    </w:p>
    <w:p w14:paraId="4043B2D6" w14:textId="77777777" w:rsidR="009A23C2" w:rsidRDefault="009A23C2">
      <w:pPr>
        <w:spacing w:after="0" w:line="360" w:lineRule="auto"/>
        <w:jc w:val="both"/>
        <w:rPr>
          <w:rFonts w:ascii="Times New Roman" w:hAnsi="Times New Roman" w:cs="Times New Roman"/>
          <w:b/>
          <w:bCs/>
          <w:sz w:val="24"/>
          <w:szCs w:val="24"/>
          <w:lang w:val="en-US"/>
        </w:rPr>
      </w:pPr>
    </w:p>
    <w:p w14:paraId="0030A459" w14:textId="77777777" w:rsidR="009A23C2" w:rsidRDefault="009A23C2">
      <w:pPr>
        <w:spacing w:after="0" w:line="360" w:lineRule="auto"/>
        <w:jc w:val="both"/>
        <w:rPr>
          <w:rFonts w:ascii="Times New Roman" w:hAnsi="Times New Roman" w:cs="Times New Roman"/>
          <w:b/>
          <w:bCs/>
          <w:sz w:val="24"/>
          <w:szCs w:val="24"/>
          <w:lang w:val="en-US"/>
        </w:rPr>
      </w:pPr>
    </w:p>
    <w:p w14:paraId="23F6C386" w14:textId="01D4833E"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9A23C2">
      <w:pgSz w:w="12240" w:h="15840"/>
      <w:pgMar w:top="1417" w:right="1701" w:bottom="1417" w:left="1701" w:header="0" w:footer="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nknown Author" w:date="2023-07-10T13:08:00Z" w:initials="">
    <w:p w14:paraId="52CE8530" w14:textId="77777777" w:rsidR="009A23C2" w:rsidRDefault="00000000">
      <w:r>
        <w:rPr>
          <w:sz w:val="20"/>
          <w:lang w:val="en-US"/>
        </w:rPr>
        <w:t>Minor stuff: I would make the word on the grey rectangle the same and would write fraction in lower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E8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E8530" w16cid:durableId="285EFD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Calderon del Cid">
    <w15:presenceInfo w15:providerId="Windows Live" w15:userId="0f3ba8ef2a352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2"/>
    <w:rsid w:val="005579C1"/>
    <w:rsid w:val="009A23C2"/>
    <w:rsid w:val="00EA2F20"/>
  </w:rsids>
  <m:mathPr>
    <m:mathFont m:val="Cambria Math"/>
    <m:brkBin m:val="before"/>
    <m:brkBinSub m:val="--"/>
    <m:smallFrac m:val="0"/>
    <m:dispDef/>
    <m:lMargin m:val="0"/>
    <m:rMargin m:val="0"/>
    <m:defJc m:val="centerGroup"/>
    <m:wrapIndent m:val="1440"/>
    <m:intLim m:val="subSup"/>
    <m:naryLim m:val="undOvr"/>
  </m:mathPr>
  <w:themeFontLang w:val="es-G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1AE8"/>
  <w15:docId w15:val="{E90B6451-B27C-4B6F-8EA8-96C06788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qFormat/>
    <w:rsid w:val="00890037"/>
  </w:style>
  <w:style w:type="character" w:styleId="Refdecomentario">
    <w:name w:val="annotation reference"/>
    <w:basedOn w:val="Fuentedeprrafopredeter"/>
    <w:uiPriority w:val="99"/>
    <w:semiHidden/>
    <w:unhideWhenUsed/>
    <w:qFormat/>
    <w:rsid w:val="00837BDB"/>
    <w:rPr>
      <w:sz w:val="16"/>
      <w:szCs w:val="16"/>
    </w:rPr>
  </w:style>
  <w:style w:type="character" w:customStyle="1" w:styleId="TextocomentarioCar">
    <w:name w:val="Texto comentario Car"/>
    <w:basedOn w:val="Fuentedeprrafopredeter"/>
    <w:link w:val="Textocomentario"/>
    <w:uiPriority w:val="99"/>
    <w:semiHidden/>
    <w:qFormat/>
    <w:rsid w:val="00837BDB"/>
    <w:rPr>
      <w:sz w:val="20"/>
      <w:szCs w:val="20"/>
    </w:rPr>
  </w:style>
  <w:style w:type="character" w:customStyle="1" w:styleId="AsuntodelcomentarioCar">
    <w:name w:val="Asunto del comentario Car"/>
    <w:basedOn w:val="TextocomentarioCar"/>
    <w:link w:val="Asuntodelcomentario"/>
    <w:uiPriority w:val="99"/>
    <w:semiHidden/>
    <w:qFormat/>
    <w:rsid w:val="00837BDB"/>
    <w:rPr>
      <w:b/>
      <w:bCs/>
      <w:sz w:val="20"/>
      <w:szCs w:val="20"/>
    </w:rPr>
  </w:style>
  <w:style w:type="character" w:styleId="Hipervnculo">
    <w:name w:val="Hyperlink"/>
    <w:basedOn w:val="Fuentedeprrafopredeter"/>
    <w:uiPriority w:val="99"/>
    <w:semiHidden/>
    <w:unhideWhenUsed/>
    <w:rsid w:val="00E3054A"/>
    <w:rPr>
      <w:color w:val="0000FF"/>
      <w:u w:val="single"/>
    </w:rPr>
  </w:style>
  <w:style w:type="character" w:styleId="Mencinsinresolver">
    <w:name w:val="Unresolved Mention"/>
    <w:basedOn w:val="Fuentedeprrafopredeter"/>
    <w:uiPriority w:val="99"/>
    <w:semiHidden/>
    <w:unhideWhenUsed/>
    <w:qFormat/>
    <w:rsid w:val="00F36DFC"/>
    <w:rPr>
      <w:color w:val="605E5C"/>
      <w:shd w:val="clear" w:color="auto" w:fill="E1DFDD"/>
    </w:rPr>
  </w:style>
  <w:style w:type="character" w:customStyle="1" w:styleId="Nmerodelnea1">
    <w:name w:val="Número de línea1"/>
  </w:style>
  <w:style w:type="character" w:styleId="Textodelmarcadordeposicin">
    <w:name w:val="Placeholder Text"/>
    <w:basedOn w:val="Fuentedeprrafopredeter"/>
    <w:uiPriority w:val="99"/>
    <w:semiHidden/>
    <w:qFormat/>
    <w:rsid w:val="00050C70"/>
    <w:rPr>
      <w:color w:val="808080"/>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qFormat/>
    <w:rsid w:val="00837BDB"/>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837BDB"/>
    <w:rPr>
      <w:b/>
      <w:bCs/>
    </w:rPr>
  </w:style>
  <w:style w:type="paragraph" w:styleId="Prrafodelista">
    <w:name w:val="List Paragraph"/>
    <w:basedOn w:val="Normal"/>
    <w:uiPriority w:val="34"/>
    <w:qFormat/>
    <w:rsid w:val="00440DED"/>
    <w:pPr>
      <w:ind w:left="720"/>
      <w:contextualSpacing/>
    </w:pPr>
  </w:style>
  <w:style w:type="paragraph" w:styleId="Revisin">
    <w:name w:val="Revision"/>
    <w:uiPriority w:val="99"/>
    <w:semiHidden/>
    <w:qFormat/>
    <w:rsid w:val="008D0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C145C-BE70-4D4B-8055-48B9A6C7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204</Words>
  <Characters>1126</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Calderon del Cid</dc:creator>
  <dc:description/>
  <cp:lastModifiedBy>Carlos Calderon del Cid</cp:lastModifiedBy>
  <cp:revision>3</cp:revision>
  <dcterms:created xsi:type="dcterms:W3CDTF">2023-07-17T02:35:00Z</dcterms:created>
  <dcterms:modified xsi:type="dcterms:W3CDTF">2023-07-17T02:36:00Z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Mendeley Citation Style_1">
    <vt:lpwstr>http://www.zotero.org/styles/biotropica</vt:lpwstr>
  </property>
  <property fmtid="{D5CDD505-2E9C-101B-9397-08002B2CF9AE}" pid="5" name="Mendeley Document_1">
    <vt:lpwstr>True</vt:lpwstr>
  </property>
  <property fmtid="{D5CDD505-2E9C-101B-9397-08002B2CF9AE}" pid="6" name="Mendeley Recent Style Id 0_1">
    <vt:lpwstr>http://www.zotero.org/styles/acta-ecologica-sinica</vt:lpwstr>
  </property>
  <property fmtid="{D5CDD505-2E9C-101B-9397-08002B2CF9AE}" pid="7" name="Mendeley Recent Style Id 1_1">
    <vt:lpwstr>http://www.zotero.org/styles/biotropica</vt:lpwstr>
  </property>
  <property fmtid="{D5CDD505-2E9C-101B-9397-08002B2CF9AE}" pid="8" name="Mendeley Recent Style Id 2_1">
    <vt:lpwstr>http://www.zotero.org/styles/chicago-author-date</vt:lpwstr>
  </property>
  <property fmtid="{D5CDD505-2E9C-101B-9397-08002B2CF9AE}" pid="9" name="Mendeley Recent Style Id 3_1">
    <vt:lpwstr>https://csl.mendeley.com/styles/522853061/elsevier-communityecology-2</vt:lpwstr>
  </property>
  <property fmtid="{D5CDD505-2E9C-101B-9397-08002B2CF9AE}" pid="10" name="Mendeley Recent Style Id 4_1">
    <vt:lpwstr>http://csl.mendeley.com/styles/522853061/elsevier-communityecology-2</vt:lpwstr>
  </property>
  <property fmtid="{D5CDD505-2E9C-101B-9397-08002B2CF9AE}" pid="11" name="Mendeley Recent Style Id 5_1">
    <vt:lpwstr>http://www.zotero.org/styles/functional-ecology</vt:lpwstr>
  </property>
  <property fmtid="{D5CDD505-2E9C-101B-9397-08002B2CF9AE}" pid="12" name="Mendeley Recent Style Id 6_1">
    <vt:lpwstr>http://www.zotero.org/styles/fungal-ecology</vt:lpwstr>
  </property>
  <property fmtid="{D5CDD505-2E9C-101B-9397-08002B2CF9AE}" pid="13" name="Mendeley Recent Style Id 7_1">
    <vt:lpwstr>http://www.zotero.org/styles/harvard1</vt:lpwstr>
  </property>
  <property fmtid="{D5CDD505-2E9C-101B-9397-08002B2CF9AE}" pid="14" name="Mendeley Recent Style Id 8_1">
    <vt:lpwstr>http://www.zotero.org/styles/nature</vt:lpwstr>
  </property>
  <property fmtid="{D5CDD505-2E9C-101B-9397-08002B2CF9AE}" pid="15" name="Mendeley Recent Style Id 9_1">
    <vt:lpwstr>http://www.zotero.org/styles/vancouver</vt:lpwstr>
  </property>
  <property fmtid="{D5CDD505-2E9C-101B-9397-08002B2CF9AE}" pid="16" name="Mendeley Recent Style Name 0_1">
    <vt:lpwstr>Acta Ecologica Sinica</vt:lpwstr>
  </property>
  <property fmtid="{D5CDD505-2E9C-101B-9397-08002B2CF9AE}" pid="17" name="Mendeley Recent Style Name 1_1">
    <vt:lpwstr>Biotropica</vt:lpwstr>
  </property>
  <property fmtid="{D5CDD505-2E9C-101B-9397-08002B2CF9AE}" pid="18" name="Mendeley Recent Style Name 2_1">
    <vt:lpwstr>Chicago Manual of Style 17th edition (author-date)</vt:lpwstr>
  </property>
  <property fmtid="{D5CDD505-2E9C-101B-9397-08002B2CF9AE}" pid="19" name="Mendeley Recent Style Name 3_1">
    <vt:lpwstr>Elsevier - Harvard (with titles) - Carlos Calderón</vt:lpwstr>
  </property>
  <property fmtid="{D5CDD505-2E9C-101B-9397-08002B2CF9AE}" pid="20" name="Mendeley Recent Style Name 4_1">
    <vt:lpwstr>Elsevier - Harvard (with titles) - Carlos Calderón</vt:lpwstr>
  </property>
  <property fmtid="{D5CDD505-2E9C-101B-9397-08002B2CF9AE}" pid="21" name="Mendeley Recent Style Name 5_1">
    <vt:lpwstr>Functional Ecology</vt:lpwstr>
  </property>
  <property fmtid="{D5CDD505-2E9C-101B-9397-08002B2CF9AE}" pid="22" name="Mendeley Recent Style Name 6_1">
    <vt:lpwstr>Fungal Ecology</vt:lpwstr>
  </property>
  <property fmtid="{D5CDD505-2E9C-101B-9397-08002B2CF9AE}" pid="23" name="Mendeley Recent Style Name 7_1">
    <vt:lpwstr>Harvard reference format 1 (deprecated)</vt:lpwstr>
  </property>
  <property fmtid="{D5CDD505-2E9C-101B-9397-08002B2CF9AE}" pid="24" name="Mendeley Recent Style Name 8_1">
    <vt:lpwstr>Nature</vt:lpwstr>
  </property>
  <property fmtid="{D5CDD505-2E9C-101B-9397-08002B2CF9AE}" pid="25" name="Mendeley Recent Style Name 9_1">
    <vt:lpwstr>Vancouver</vt:lpwstr>
  </property>
  <property fmtid="{D5CDD505-2E9C-101B-9397-08002B2CF9AE}" pid="26" name="Mendeley Unique User Id_1">
    <vt:lpwstr>3ba7b455-8efd-3feb-9c7d-6730b08ebc95</vt:lpwstr>
  </property>
  <property fmtid="{D5CDD505-2E9C-101B-9397-08002B2CF9AE}" pid="27" name="ScaleCrop">
    <vt:bool>false</vt:bool>
  </property>
  <property fmtid="{D5CDD505-2E9C-101B-9397-08002B2CF9AE}" pid="28" name="ShareDoc">
    <vt:bool>false</vt:bool>
  </property>
</Properties>
</file>
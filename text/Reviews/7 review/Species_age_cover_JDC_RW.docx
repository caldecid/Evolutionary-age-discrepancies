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45C2B" w14:textId="17100AE6" w:rsidR="00CF047F" w:rsidRPr="00AD15DB" w:rsidRDefault="00CF047F">
      <w:pPr>
        <w:rPr>
          <w:i/>
          <w:iCs/>
          <w:rPrChange w:id="0" w:author="Juan Carrillo" w:date="2023-11-17T09:29:00Z">
            <w:rPr/>
          </w:rPrChange>
        </w:rPr>
      </w:pPr>
      <w:r>
        <w:t xml:space="preserve">Dear Editor, </w:t>
      </w:r>
      <w:ins w:id="1" w:author="Juan Carrillo" w:date="2023-11-17T09:29:00Z">
        <w:r w:rsidR="00AD15DB">
          <w:br/>
        </w:r>
        <w:r w:rsidR="00AD15DB">
          <w:rPr>
            <w:i/>
            <w:iCs/>
          </w:rPr>
          <w:t>Global Ecology and Biogeography</w:t>
        </w:r>
      </w:ins>
    </w:p>
    <w:p w14:paraId="45F81A9B" w14:textId="77777777" w:rsidR="00CF047F" w:rsidRDefault="00CF047F"/>
    <w:p w14:paraId="542CA594" w14:textId="3916A8A8" w:rsidR="00CF047F" w:rsidRDefault="00CF047F">
      <w:r>
        <w:t xml:space="preserve">We are </w:t>
      </w:r>
      <w:ins w:id="2" w:author="Juan Carrillo" w:date="2023-11-17T09:29:00Z">
        <w:r w:rsidR="00AD15DB">
          <w:t xml:space="preserve">pleased to </w:t>
        </w:r>
      </w:ins>
      <w:r>
        <w:t>submit</w:t>
      </w:r>
      <w:ins w:id="3" w:author="Juan Carrillo" w:date="2023-11-17T09:29:00Z">
        <w:r w:rsidR="00AD15DB">
          <w:t xml:space="preserve"> our</w:t>
        </w:r>
      </w:ins>
      <w:del w:id="4" w:author="Juan Carrillo" w:date="2023-11-17T09:29:00Z">
        <w:r w:rsidDel="00AD15DB">
          <w:delText>ting a</w:delText>
        </w:r>
      </w:del>
      <w:r>
        <w:t xml:space="preserve"> study </w:t>
      </w:r>
      <w:ins w:id="5" w:author="Juan Carrillo" w:date="2023-11-17T09:29:00Z">
        <w:r w:rsidR="00AD15DB">
          <w:t>en</w:t>
        </w:r>
      </w:ins>
      <w:r>
        <w:t>titled “</w:t>
      </w:r>
      <w:r w:rsidRPr="00CF047F">
        <w:t>Challenges in approximating species age</w:t>
      </w:r>
      <w:r>
        <w:t>s</w:t>
      </w:r>
      <w:r w:rsidRPr="00CF047F">
        <w:t xml:space="preserve"> from phylogen</w:t>
      </w:r>
      <w:r>
        <w:t xml:space="preserve">etic trees” for consideration as a </w:t>
      </w:r>
      <w:r>
        <w:rPr>
          <w:i/>
          <w:iCs/>
        </w:rPr>
        <w:t>Method</w:t>
      </w:r>
      <w:r>
        <w:t xml:space="preserve"> article in Global Ecology and Biogeography. </w:t>
      </w:r>
    </w:p>
    <w:p w14:paraId="65BA5723" w14:textId="77777777" w:rsidR="00CF047F" w:rsidRDefault="00CF047F"/>
    <w:p w14:paraId="7C18B162" w14:textId="4275AFA9" w:rsidR="00CF047F" w:rsidRDefault="00CF047F">
      <w:r>
        <w:t xml:space="preserve">An increasing number of studies is seeking to correlate species ages (i.e. the elapsed time since the origination of living species) with ecological and biogeographical traits such as range size and with current extinction risks. The ideas being tested are important in understanding eco-evolutionary dynamics and </w:t>
      </w:r>
      <w:r w:rsidR="007351B8">
        <w:t xml:space="preserve">species intrinsic </w:t>
      </w:r>
      <w:r w:rsidR="007351B8" w:rsidRPr="007351B8">
        <w:t>susce</w:t>
      </w:r>
      <w:r w:rsidR="007351B8">
        <w:t>p</w:t>
      </w:r>
      <w:r w:rsidR="007351B8" w:rsidRPr="007351B8">
        <w:t>ti</w:t>
      </w:r>
      <w:r w:rsidR="007351B8">
        <w:t>bi</w:t>
      </w:r>
      <w:r w:rsidR="007351B8" w:rsidRPr="007351B8">
        <w:t>lity</w:t>
      </w:r>
      <w:r w:rsidR="007351B8">
        <w:t xml:space="preserve"> to extinction. However, we generally do not have direct data (for instance in the fossil record) to establish species ages, and a recent bulk of literature has been deriving these ages from time-calibrated phylogenetic trees, using the length of the branch subtending the tip</w:t>
      </w:r>
      <w:ins w:id="6" w:author="Juan Carrillo" w:date="2023-11-17T09:35:00Z">
        <w:r w:rsidR="00CB5138">
          <w:t xml:space="preserve"> (phylogenetic age)</w:t>
        </w:r>
      </w:ins>
      <w:r w:rsidR="007351B8">
        <w:t xml:space="preserve"> as a proxy for the </w:t>
      </w:r>
      <w:ins w:id="7" w:author="Juan Carrillo" w:date="2023-11-17T09:32:00Z">
        <w:r w:rsidR="007405B3">
          <w:t xml:space="preserve">age of the </w:t>
        </w:r>
      </w:ins>
      <w:r w:rsidR="007351B8">
        <w:t xml:space="preserve">species </w:t>
      </w:r>
      <w:del w:id="8" w:author="Juan Carrillo" w:date="2023-11-17T09:32:00Z">
        <w:r w:rsidR="007351B8" w:rsidDel="007C2B97">
          <w:delText xml:space="preserve">the </w:delText>
        </w:r>
      </w:del>
      <w:ins w:id="9" w:author="Juan Carrillo" w:date="2023-11-17T09:32:00Z">
        <w:r w:rsidR="007C2B97">
          <w:t xml:space="preserve">that the </w:t>
        </w:r>
      </w:ins>
      <w:r w:rsidR="007351B8">
        <w:t xml:space="preserve">tip represents. </w:t>
      </w:r>
    </w:p>
    <w:p w14:paraId="5BC902DA" w14:textId="77777777" w:rsidR="00D272A5" w:rsidRDefault="00D272A5"/>
    <w:p w14:paraId="33BB95C2" w14:textId="06880E6F" w:rsidR="00D272A5" w:rsidRDefault="00D272A5">
      <w:r>
        <w:t xml:space="preserve">Here we explore with simulations the accuracy of this approximation and show that </w:t>
      </w:r>
      <w:ins w:id="10" w:author="Rachel" w:date="2023-11-17T20:27:00Z">
        <w:r w:rsidR="005A625E">
          <w:t xml:space="preserve">age </w:t>
        </w:r>
      </w:ins>
      <w:ins w:id="11" w:author="Rachel" w:date="2023-11-17T20:28:00Z">
        <w:r w:rsidR="005A625E">
          <w:t>estimates can be many orders of magnitude away from the true values. Further,</w:t>
        </w:r>
      </w:ins>
      <w:ins w:id="12" w:author="Rachel" w:date="2023-11-17T20:29:00Z">
        <w:r w:rsidR="005A625E">
          <w:t xml:space="preserve"> we show </w:t>
        </w:r>
      </w:ins>
      <w:del w:id="13" w:author="Rachel" w:date="2023-11-17T20:29:00Z">
        <w:r w:rsidDel="005A625E">
          <w:delText xml:space="preserve">it </w:delText>
        </w:r>
      </w:del>
      <w:ins w:id="14" w:author="Rachel" w:date="2023-11-17T20:29:00Z">
        <w:r w:rsidR="005A625E">
          <w:t xml:space="preserve">that this </w:t>
        </w:r>
      </w:ins>
      <w:r>
        <w:t>can lead to error levels that are high enough to hamper even broad conclusions drawn from large trees and</w:t>
      </w:r>
      <w:ins w:id="15" w:author="Rachel" w:date="2023-11-17T20:29:00Z">
        <w:r w:rsidR="005A625E">
          <w:t xml:space="preserve"> attempts to </w:t>
        </w:r>
      </w:ins>
      <w:del w:id="16" w:author="Rachel" w:date="2023-11-17T20:29:00Z">
        <w:r w:rsidDel="005A625E">
          <w:delText xml:space="preserve"> </w:delText>
        </w:r>
      </w:del>
      <w:r>
        <w:t>link</w:t>
      </w:r>
      <w:del w:id="17" w:author="Rachel" w:date="2023-11-17T20:29:00Z">
        <w:r w:rsidDel="005A625E">
          <w:delText>ing</w:delText>
        </w:r>
      </w:del>
      <w:r>
        <w:t xml:space="preserve"> species age with </w:t>
      </w:r>
      <w:del w:id="18" w:author="Juan Carrillo" w:date="2023-11-17T09:34:00Z">
        <w:r w:rsidDel="009E6C83">
          <w:delText xml:space="preserve">simulated </w:delText>
        </w:r>
      </w:del>
      <w:r>
        <w:t>extinction risks. The deviation between true species age and phylogenetic age can span millions of years and is exacerbated by three factors: extinction, incomplete taxon sampling, and different modes of speciation. After showing that for some scenarios species age is unidentifiable from phylogenetic data alone, we develop a new probabilistic approach to reduce the bias linked to extinction</w:t>
      </w:r>
      <w:r w:rsidR="004165AE">
        <w:t>.</w:t>
      </w:r>
      <w:r>
        <w:t xml:space="preserve"> </w:t>
      </w:r>
      <w:r w:rsidR="004165AE">
        <w:t xml:space="preserve">We show that our approach leads to significantly </w:t>
      </w:r>
      <w:ins w:id="19" w:author="Juan Carrillo" w:date="2023-11-17T09:37:00Z">
        <w:r w:rsidR="00995994">
          <w:t xml:space="preserve">more </w:t>
        </w:r>
      </w:ins>
      <w:r>
        <w:t>accurate species age</w:t>
      </w:r>
      <w:r w:rsidR="004165AE">
        <w:t xml:space="preserve"> estimates and can drastically reduce the error rates. </w:t>
      </w:r>
    </w:p>
    <w:p w14:paraId="12D9C0AC" w14:textId="77777777" w:rsidR="004165AE" w:rsidRDefault="004165AE"/>
    <w:p w14:paraId="7C2FF72D" w14:textId="7D2DB865" w:rsidR="004165AE" w:rsidRDefault="004165AE">
      <w:r>
        <w:t>We think our paper will be of interest to the broad readership of Global Ecology and Biogeography and believe it has the potential to spark a broader discussion about the limits of inferring species ages form phylogenetic trees</w:t>
      </w:r>
      <w:ins w:id="20" w:author="Rachel" w:date="2023-11-17T20:31:00Z">
        <w:r w:rsidR="00FD0D5F">
          <w:t xml:space="preserve"> and approaches to estimating extinction risk</w:t>
        </w:r>
        <w:r w:rsidR="007C5CC0">
          <w:t>s</w:t>
        </w:r>
        <w:r w:rsidR="00FD0D5F">
          <w:t xml:space="preserve"> more broadly</w:t>
        </w:r>
      </w:ins>
      <w:r>
        <w:t xml:space="preserve">. By offering a solution to at least part of the problem, we hope the use our probabilistic method will make future studies linking species ages with patterns of ecological and evolutionary traits more accurate and robust. </w:t>
      </w:r>
    </w:p>
    <w:p w14:paraId="311BA903" w14:textId="77777777" w:rsidR="004165AE" w:rsidRDefault="004165AE"/>
    <w:p w14:paraId="76AAAD15" w14:textId="759A6326" w:rsidR="004165AE" w:rsidRDefault="004165AE">
      <w:r>
        <w:t xml:space="preserve">Thank you for your consideration. </w:t>
      </w:r>
    </w:p>
    <w:p w14:paraId="66365C06" w14:textId="77777777" w:rsidR="004165AE" w:rsidRDefault="004165AE"/>
    <w:p w14:paraId="051FF433" w14:textId="3645237E" w:rsidR="004165AE" w:rsidRDefault="004165AE">
      <w:r>
        <w:t>Yours sincerely,</w:t>
      </w:r>
    </w:p>
    <w:p w14:paraId="6E61D028" w14:textId="205DE7B0" w:rsidR="004165AE" w:rsidRPr="00CF047F" w:rsidRDefault="004165AE" w:rsidP="004165AE">
      <w:r>
        <w:t xml:space="preserve">Carlos Calderón del Cid on behalf of all co-authors. </w:t>
      </w:r>
    </w:p>
    <w:sectPr w:rsidR="004165AE" w:rsidRPr="00CF0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an Carrillo">
    <w15:presenceInfo w15:providerId="Windows Live" w15:userId="358110730b66b56c"/>
  </w15:person>
  <w15:person w15:author="Rachel">
    <w15:presenceInfo w15:providerId="None" w15:userId="Rach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47F"/>
    <w:rsid w:val="004165AE"/>
    <w:rsid w:val="00470465"/>
    <w:rsid w:val="005A625E"/>
    <w:rsid w:val="007351B8"/>
    <w:rsid w:val="007405B3"/>
    <w:rsid w:val="00750D13"/>
    <w:rsid w:val="007C2B97"/>
    <w:rsid w:val="007C5CC0"/>
    <w:rsid w:val="00995994"/>
    <w:rsid w:val="009E6C83"/>
    <w:rsid w:val="00AD15DB"/>
    <w:rsid w:val="00CB5138"/>
    <w:rsid w:val="00CF047F"/>
    <w:rsid w:val="00D272A5"/>
    <w:rsid w:val="00FD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BCF95C"/>
  <w15:chartTrackingRefBased/>
  <w15:docId w15:val="{210F4D29-4722-C44D-A440-8A3494FB7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AD1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Silvestro</dc:creator>
  <cp:keywords/>
  <dc:description/>
  <cp:lastModifiedBy>Rachel</cp:lastModifiedBy>
  <cp:revision>12</cp:revision>
  <dcterms:created xsi:type="dcterms:W3CDTF">2023-11-17T06:07:00Z</dcterms:created>
  <dcterms:modified xsi:type="dcterms:W3CDTF">2023-11-17T19:31:00Z</dcterms:modified>
</cp:coreProperties>
</file>
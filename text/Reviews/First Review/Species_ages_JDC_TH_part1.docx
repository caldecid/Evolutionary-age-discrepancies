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9F37" w14:textId="77777777" w:rsidR="00AF1F07" w:rsidRDefault="00000000">
      <w:pPr>
        <w:pStyle w:val="Ttulo"/>
        <w:spacing w:line="360" w:lineRule="auto"/>
      </w:pPr>
      <w:commentRangeStart w:id="0"/>
      <w:r>
        <w:t>On the estimation of species age from phylogenetic trees</w:t>
      </w:r>
      <w:commentRangeEnd w:id="0"/>
      <w:r>
        <w:commentReference w:id="0"/>
      </w:r>
    </w:p>
    <w:p w14:paraId="1F93BC67" w14:textId="77777777" w:rsidR="00AF1F07" w:rsidRDefault="00000000">
      <w:pPr>
        <w:pStyle w:val="Author"/>
        <w:spacing w:line="360" w:lineRule="auto"/>
      </w:pPr>
      <w:r>
        <w:rPr>
          <w:lang w:val="it-CH"/>
          <w:rPrChange w:id="1" w:author="Juan Carrillo" w:date="2023-05-11T17:33:00Z">
            <w:rPr/>
          </w:rPrChange>
        </w:rPr>
        <w:t>Carlos Calderón del Cid</w:t>
      </w:r>
    </w:p>
    <w:p w14:paraId="01AF7079" w14:textId="77777777" w:rsidR="00AF1F07" w:rsidRDefault="00000000">
      <w:pPr>
        <w:pStyle w:val="Author"/>
        <w:spacing w:line="360" w:lineRule="auto"/>
      </w:pPr>
      <w:r>
        <w:rPr>
          <w:lang w:val="it-CH"/>
          <w:rPrChange w:id="2" w:author="Juan Carrillo" w:date="2023-05-11T17:33:00Z">
            <w:rPr/>
          </w:rPrChange>
        </w:rPr>
        <w:t>Torsten Hauffe</w:t>
      </w:r>
    </w:p>
    <w:p w14:paraId="427A7626" w14:textId="77777777" w:rsidR="00AF1F07" w:rsidRDefault="00000000">
      <w:pPr>
        <w:pStyle w:val="Author"/>
        <w:spacing w:line="360" w:lineRule="auto"/>
      </w:pPr>
      <w:r>
        <w:rPr>
          <w:lang w:val="it-CH"/>
          <w:rPrChange w:id="3" w:author="Juan Carrillo" w:date="2023-05-11T17:33:00Z">
            <w:rPr/>
          </w:rPrChange>
        </w:rPr>
        <w:t>Juan D. Carrillo</w:t>
      </w:r>
    </w:p>
    <w:p w14:paraId="6F135F61" w14:textId="77777777" w:rsidR="00AF1F07" w:rsidRDefault="00000000">
      <w:pPr>
        <w:pStyle w:val="Author"/>
        <w:spacing w:line="360" w:lineRule="auto"/>
      </w:pPr>
      <w:r>
        <w:t>Daniele Silvestro</w:t>
      </w:r>
    </w:p>
    <w:p w14:paraId="553EF955" w14:textId="77777777" w:rsidR="00AF1F07" w:rsidRDefault="00000000">
      <w:pPr>
        <w:pStyle w:val="Ttulo1"/>
        <w:spacing w:line="360" w:lineRule="auto"/>
      </w:pPr>
      <w:bookmarkStart w:id="4" w:name="abstract"/>
      <w:bookmarkEnd w:id="4"/>
      <w:r>
        <w:t>Abstract</w:t>
      </w:r>
    </w:p>
    <w:p w14:paraId="6BF01DB3" w14:textId="77777777" w:rsidR="00AF1F07" w:rsidRDefault="00000000">
      <w:pPr>
        <w:pStyle w:val="FirstParagraph"/>
        <w:spacing w:line="360" w:lineRule="auto"/>
        <w:jc w:val="both"/>
        <w:rPr>
          <w:ins w:id="5" w:author="Juan Carrillo" w:date="2023-05-11T19:30:00Z"/>
        </w:rPr>
      </w:pPr>
      <w:ins w:id="6" w:author="Juan Carrillo" w:date="2023-05-11T18:45:00Z">
        <w:r>
          <w:t>The e</w:t>
        </w:r>
      </w:ins>
      <w:ins w:id="7" w:author="Juan Carrillo" w:date="2023-05-11T18:29:00Z">
        <w:r>
          <w:t xml:space="preserve">stimation of </w:t>
        </w:r>
      </w:ins>
      <w:ins w:id="8" w:author="Juan Carrillo" w:date="2023-05-11T18:57:00Z">
        <w:r>
          <w:t xml:space="preserve">the </w:t>
        </w:r>
      </w:ins>
      <w:del w:id="9" w:author="Juan Carrillo" w:date="2023-05-11T18:29:00Z">
        <w:r>
          <w:delText>S</w:delText>
        </w:r>
      </w:del>
      <w:del w:id="10" w:author="Juan Carrillo" w:date="2023-05-11T18:50:00Z">
        <w:r>
          <w:delText xml:space="preserve">pecies </w:delText>
        </w:r>
      </w:del>
      <w:r>
        <w:t xml:space="preserve">age </w:t>
      </w:r>
      <w:ins w:id="11" w:author="Juan Carrillo" w:date="2023-05-11T18:50:00Z">
        <w:r>
          <w:t xml:space="preserve">of </w:t>
        </w:r>
      </w:ins>
      <w:ins w:id="12" w:author="Juan Carrillo" w:date="2023-05-11T18:53:00Z">
        <w:r>
          <w:t>extant</w:t>
        </w:r>
      </w:ins>
      <w:ins w:id="13" w:author="Juan Carrillo" w:date="2023-05-11T18:50:00Z">
        <w:r>
          <w:t xml:space="preserve"> species </w:t>
        </w:r>
      </w:ins>
      <w:ins w:id="14" w:author="Juan Carrillo" w:date="2023-05-11T18:47:00Z">
        <w:r>
          <w:t>(the elapsed time from origination</w:t>
        </w:r>
      </w:ins>
      <w:ins w:id="15" w:author="Juan Carrillo" w:date="2023-05-11T18:50:00Z">
        <w:r>
          <w:t xml:space="preserve"> to the present</w:t>
        </w:r>
      </w:ins>
      <w:ins w:id="16" w:author="Juan Carrillo" w:date="2023-05-11T18:48:00Z">
        <w:r>
          <w:t xml:space="preserve">) </w:t>
        </w:r>
      </w:ins>
      <w:r>
        <w:t xml:space="preserve">can give an insight into how </w:t>
      </w:r>
      <w:del w:id="17" w:author="Juan Carrillo" w:date="2023-05-11T18:52:00Z">
        <w:r>
          <w:delText>evolutionary history</w:delText>
        </w:r>
      </w:del>
      <w:del w:id="18" w:author="Juan Carrillo" w:date="2023-05-11T18:49:00Z">
        <w:r>
          <w:delText xml:space="preserve"> </w:delText>
        </w:r>
      </w:del>
      <w:ins w:id="19" w:author="Juan Carrillo" w:date="2023-05-11T18:52:00Z">
        <w:r>
          <w:t>species longevity</w:t>
        </w:r>
      </w:ins>
      <w:ins w:id="20" w:author="Juan Carrillo" w:date="2023-05-11T18:49:00Z">
        <w:r>
          <w:t xml:space="preserve"> might influen</w:t>
        </w:r>
      </w:ins>
      <w:ins w:id="21" w:author="Juan Carrillo" w:date="2023-05-11T18:51:00Z">
        <w:r>
          <w:t>ce the diversification dynamics and ecological evolution</w:t>
        </w:r>
      </w:ins>
      <w:del w:id="22" w:author="Juan Carrillo" w:date="2023-05-11T18:49:00Z">
        <w:r>
          <w:delText>affects ecology and vice versa</w:delText>
        </w:r>
      </w:del>
      <w:r>
        <w:t xml:space="preserve">. Traditionally, species ages have been measured in the fossil record; however, recently, researchers have estimated </w:t>
      </w:r>
      <w:ins w:id="23" w:author="Juan Carrillo" w:date="2023-05-11T18:31:00Z">
        <w:r>
          <w:t xml:space="preserve">the ages of </w:t>
        </w:r>
      </w:ins>
      <w:r>
        <w:t xml:space="preserve">extant species </w:t>
      </w:r>
      <w:del w:id="24" w:author="Juan Carrillo" w:date="2023-05-11T18:31:00Z">
        <w:r>
          <w:delText xml:space="preserve">ages </w:delText>
        </w:r>
      </w:del>
      <w:r>
        <w:t xml:space="preserve">from the branch lengths of time-calibrated phylogenies. This </w:t>
      </w:r>
      <w:del w:id="25" w:author="Juan Carrillo" w:date="2023-05-11T18:53:00Z">
        <w:r>
          <w:delText xml:space="preserve">estimation </w:delText>
        </w:r>
      </w:del>
      <w:ins w:id="26" w:author="Juan Carrillo" w:date="2023-05-11T18:53:00Z">
        <w:r>
          <w:t xml:space="preserve">approach </w:t>
        </w:r>
      </w:ins>
      <w:r>
        <w:t>poses problems because most phylogenies do not contain information about extinction</w:t>
      </w:r>
      <w:del w:id="27" w:author="Juan Carrillo" w:date="2023-05-11T18:32:00Z">
        <w:r>
          <w:delText xml:space="preserve"> rate</w:delText>
        </w:r>
      </w:del>
      <w:r>
        <w:t xml:space="preserve">s and speciation modes. </w:t>
      </w:r>
      <w:del w:id="28" w:author="Juan Carrillo" w:date="2023-05-11T18:59:00Z">
        <w:r>
          <w:delText>Uninformed extinct species in</w:delText>
        </w:r>
      </w:del>
      <w:ins w:id="29" w:author="Juan Carrillo" w:date="2023-05-11T19:00:00Z">
        <w:r>
          <w:t>When</w:t>
        </w:r>
      </w:ins>
      <w:r>
        <w:t xml:space="preserve"> phylogenies</w:t>
      </w:r>
      <w:ins w:id="30" w:author="Juan Carrillo" w:date="2023-05-11T19:00:00Z">
        <w:r>
          <w:t xml:space="preserve"> do not include extinct lineages, </w:t>
        </w:r>
      </w:ins>
      <w:del w:id="31" w:author="Juan Carrillo" w:date="2023-05-11T19:01:00Z">
        <w:r>
          <w:delText xml:space="preserve"> produce that </w:delText>
        </w:r>
      </w:del>
      <w:r>
        <w:t xml:space="preserve">the branch lengths of sister extant species </w:t>
      </w:r>
      <w:ins w:id="32" w:author="Juan Carrillo" w:date="2023-05-11T19:01:00Z">
        <w:r>
          <w:t xml:space="preserve">are likely to </w:t>
        </w:r>
      </w:ins>
      <w:del w:id="33" w:author="Juan Carrillo" w:date="2023-05-11T19:01:00Z">
        <w:r>
          <w:delText>appear</w:delText>
        </w:r>
      </w:del>
      <w:ins w:id="34" w:author="Juan Carrillo" w:date="2023-05-11T19:01:00Z">
        <w:r>
          <w:t>appear</w:t>
        </w:r>
      </w:ins>
      <w:del w:id="35" w:author="Juan Carrillo" w:date="2023-05-11T19:01:00Z">
        <w:r>
          <w:delText xml:space="preserve"> </w:delText>
        </w:r>
      </w:del>
      <w:ins w:id="36" w:author="Juan Carrillo" w:date="2023-05-11T19:01:00Z">
        <w:r>
          <w:t xml:space="preserve"> </w:t>
        </w:r>
      </w:ins>
      <w:r>
        <w:t xml:space="preserve">longer than they </w:t>
      </w:r>
      <w:ins w:id="37" w:author="Juan Carrillo" w:date="2023-05-11T19:02:00Z">
        <w:r>
          <w:t xml:space="preserve">truly </w:t>
        </w:r>
      </w:ins>
      <w:r>
        <w:t>are. The</w:t>
      </w:r>
      <w:ins w:id="38" w:author="Juan Carrillo" w:date="2023-05-11T19:07:00Z">
        <w:r>
          <w:t xml:space="preserve"> </w:t>
        </w:r>
      </w:ins>
      <w:del w:id="39" w:author="Juan Carrillo" w:date="2023-05-11T19:08:00Z">
        <w:r>
          <w:delText xml:space="preserve"> </w:delText>
        </w:r>
      </w:del>
      <w:r>
        <w:t>speciation mode</w:t>
      </w:r>
      <w:ins w:id="40" w:author="Juan Carrillo" w:date="2023-05-11T19:07:00Z">
        <w:r>
          <w:t>s</w:t>
        </w:r>
      </w:ins>
      <w:r>
        <w:t xml:space="preserve"> (bifurcating, budding, </w:t>
      </w:r>
      <w:del w:id="41" w:author="Juan Carrillo" w:date="2023-05-11T19:04:00Z">
        <w:r>
          <w:delText xml:space="preserve">and </w:delText>
        </w:r>
      </w:del>
      <w:ins w:id="42" w:author="Juan Carrillo" w:date="2023-05-11T19:04:00Z">
        <w:r>
          <w:t xml:space="preserve">or </w:t>
        </w:r>
      </w:ins>
      <w:r>
        <w:t xml:space="preserve">anagenetic) </w:t>
      </w:r>
      <w:ins w:id="43" w:author="Juan Carrillo" w:date="2023-05-11T19:08:00Z">
        <w:r>
          <w:t xml:space="preserve">result on different topological representation and branch lengths of a phylogeny </w:t>
        </w:r>
      </w:ins>
      <w:del w:id="44" w:author="Juan Carrillo" w:date="2023-05-11T19:08:00Z">
        <w:r>
          <w:delText xml:space="preserve">defines the relationship between the species and their ancestor </w:delText>
        </w:r>
      </w:del>
      <w:r>
        <w:t xml:space="preserve">and, thus, </w:t>
      </w:r>
      <w:ins w:id="45" w:author="Juan Carrillo" w:date="2023-05-11T19:10:00Z">
        <w:r>
          <w:t xml:space="preserve">likely </w:t>
        </w:r>
      </w:ins>
      <w:r>
        <w:t>affect</w:t>
      </w:r>
      <w:del w:id="46" w:author="Juan Carrillo" w:date="2023-05-11T19:10:00Z">
        <w:r>
          <w:delText>s</w:delText>
        </w:r>
      </w:del>
      <w:r>
        <w:t xml:space="preserve"> the</w:t>
      </w:r>
      <w:ins w:id="47" w:author="Juan Carrillo" w:date="2023-05-11T19:09:00Z">
        <w:r>
          <w:t xml:space="preserve"> estimation of species age</w:t>
        </w:r>
      </w:ins>
      <w:del w:id="48" w:author="Juan Carrillo" w:date="2023-05-11T19:09:00Z">
        <w:r>
          <w:delText>ir longevity</w:delText>
        </w:r>
      </w:del>
      <w:r>
        <w:t xml:space="preserve">. </w:t>
      </w:r>
      <w:commentRangeStart w:id="49"/>
      <w:del w:id="50" w:author="Juan Carrillo" w:date="2023-05-11T19:11:00Z">
        <w:r>
          <w:delText>Due to how phylogenies are represented (a node linking one ancestral lineage to two recent ones), w</w:delText>
        </w:r>
      </w:del>
      <w:ins w:id="51" w:author="Juan Carrillo" w:date="2023-05-11T19:11:00Z">
        <w:r>
          <w:t>W</w:t>
        </w:r>
      </w:ins>
      <w:r>
        <w:t>e expected that bifurcating speciation would cause a lower mismatch between phylogenetic and true age than budding and anagenetic speciation.</w:t>
      </w:r>
      <w:commentRangeEnd w:id="49"/>
      <w:r>
        <w:commentReference w:id="49"/>
      </w:r>
      <w:r>
        <w:t xml:space="preserve"> </w:t>
      </w:r>
      <w:ins w:id="52" w:author="Juan Carrillo" w:date="2023-05-11T19:14:00Z">
        <w:r>
          <w:t>T</w:t>
        </w:r>
      </w:ins>
      <w:ins w:id="53" w:author="Juan Carrillo" w:date="2023-05-11T19:12:00Z">
        <w:r>
          <w:t xml:space="preserve">he information </w:t>
        </w:r>
      </w:ins>
      <w:ins w:id="54" w:author="Juan Carrillo" w:date="2023-05-11T19:15:00Z">
        <w:r>
          <w:t>about extinctions (provided by fossils)</w:t>
        </w:r>
      </w:ins>
      <w:ins w:id="55" w:author="Juan Carrillo" w:date="2023-05-11T19:12:00Z">
        <w:r>
          <w:t xml:space="preserve"> is incomplete, and the mode of speciation in most cases is unknown. </w:t>
        </w:r>
      </w:ins>
      <w:ins w:id="56" w:author="Juan Carrillo" w:date="2023-05-11T19:14:00Z">
        <w:r>
          <w:t xml:space="preserve">Therefore, </w:t>
        </w:r>
      </w:ins>
      <w:ins w:id="57" w:author="Juan Carrillo" w:date="2023-05-11T19:19:00Z">
        <w:r>
          <w:t>computer simulations are valuable tool to evaluate the accuracy of estimating species ages from time-calibrated phylogenies</w:t>
        </w:r>
      </w:ins>
      <w:ins w:id="58" w:author="Juan Carrillo" w:date="2023-05-11T19:25:00Z">
        <w:r>
          <w:t>, as the true age of species, extinctions and mode of speciation is known</w:t>
        </w:r>
      </w:ins>
      <w:ins w:id="59" w:author="Juan Carrillo" w:date="2023-05-11T19:20:00Z">
        <w:r>
          <w:t>.</w:t>
        </w:r>
      </w:ins>
      <w:ins w:id="60" w:author="Juan Carrillo" w:date="2023-05-11T19:12:00Z">
        <w:r>
          <w:t xml:space="preserve"> </w:t>
        </w:r>
      </w:ins>
      <w:r>
        <w:t xml:space="preserve">This study aims to </w:t>
      </w:r>
      <w:del w:id="61" w:author="Juan Carrillo" w:date="2023-05-11T19:20:00Z">
        <w:r>
          <w:delText>demonstrate</w:delText>
        </w:r>
      </w:del>
      <w:ins w:id="62" w:author="Juan Carrillo" w:date="2023-05-11T19:20:00Z">
        <w:r>
          <w:t>evaluate</w:t>
        </w:r>
      </w:ins>
      <w:r>
        <w:t xml:space="preserve">, through simulations, the </w:t>
      </w:r>
      <w:ins w:id="63" w:author="Juan Carrillo" w:date="2023-05-11T19:20:00Z">
        <w:r>
          <w:t xml:space="preserve">potential </w:t>
        </w:r>
      </w:ins>
      <w:r>
        <w:t>sources of error</w:t>
      </w:r>
      <w:ins w:id="64" w:author="Juan Carrillo" w:date="2023-05-11T19:22:00Z">
        <w:r>
          <w:t xml:space="preserve"> (extinctions and modes of speciation)</w:t>
        </w:r>
      </w:ins>
      <w:r>
        <w:t xml:space="preserve"> </w:t>
      </w:r>
      <w:del w:id="65" w:author="Juan Carrillo" w:date="2023-05-11T19:22:00Z">
        <w:r>
          <w:delText xml:space="preserve">related </w:delText>
        </w:r>
      </w:del>
      <w:ins w:id="66" w:author="Juan Carrillo" w:date="2023-05-11T19:22:00Z">
        <w:r>
          <w:t>on the estimation of</w:t>
        </w:r>
      </w:ins>
      <w:del w:id="67" w:author="Juan Carrillo" w:date="2023-05-11T19:23:00Z">
        <w:r>
          <w:delText>to</w:delText>
        </w:r>
      </w:del>
      <w:r>
        <w:t xml:space="preserve"> </w:t>
      </w:r>
      <w:commentRangeStart w:id="68"/>
      <w:r>
        <w:t>phylogenetic age</w:t>
      </w:r>
      <w:commentRangeEnd w:id="68"/>
      <w:del w:id="69" w:author="Juan Carrillo" w:date="2023-05-11T19:22:00Z">
        <w:r>
          <w:commentReference w:id="68"/>
        </w:r>
        <w:r>
          <w:delText xml:space="preserve"> and how it can affect inferences when performing an extinction sensitivity analysis</w:delText>
        </w:r>
      </w:del>
      <w:r>
        <w:t xml:space="preserve">. </w:t>
      </w:r>
      <w:del w:id="70" w:author="Juan Carrillo" w:date="2023-05-11T19:23:00Z">
        <w:r>
          <w:delText>Likewise</w:delText>
        </w:r>
      </w:del>
      <w:ins w:id="71" w:author="Juan Carrillo" w:date="2023-05-11T19:23:00Z">
        <w:r>
          <w:t>Furthermore</w:t>
        </w:r>
      </w:ins>
      <w:r>
        <w:t>, we developed a geometric function to partially correct phylogenetic ages. We found that extinction rate</w:t>
      </w:r>
      <w:del w:id="72" w:author="Unknown Author" w:date="2023-05-14T17:11:00Z">
        <w:r>
          <w:delText>s</w:delText>
        </w:r>
      </w:del>
      <w:r>
        <w:t xml:space="preserve"> and speciation modes greatly influence the </w:t>
      </w:r>
      <w:del w:id="73" w:author="Juan Carrillo" w:date="2023-05-11T19:24:00Z">
        <w:r>
          <w:lastRenderedPageBreak/>
          <w:delText>mismatch between true and</w:delText>
        </w:r>
      </w:del>
      <w:ins w:id="74" w:author="Juan Carrillo" w:date="2023-05-11T19:24:00Z">
        <w:r>
          <w:t>estimation of</w:t>
        </w:r>
      </w:ins>
      <w:r>
        <w:t xml:space="preserve"> phylogenetic age. Bifurcating speciation presented low</w:t>
      </w:r>
      <w:del w:id="75" w:author="Juan Carrillo" w:date="2023-05-11T19:26:00Z">
        <w:r>
          <w:delText xml:space="preserve"> age</w:delText>
        </w:r>
      </w:del>
      <w:r>
        <w:t xml:space="preserve"> mismatch</w:t>
      </w:r>
      <w:ins w:id="76" w:author="Juan Carrillo" w:date="2023-05-11T19:26:00Z">
        <w:r>
          <w:t xml:space="preserve"> between true and estimated age</w:t>
        </w:r>
      </w:ins>
      <w:r>
        <w:t>, which increases with extinction rates. Budding speciation showed a high mismatch, which increases slightly with extinction rate</w:t>
      </w:r>
      <w:del w:id="77" w:author="Unknown Author" w:date="2023-05-14T17:12:00Z">
        <w:r>
          <w:delText>s</w:delText>
        </w:r>
      </w:del>
      <w:r>
        <w:t xml:space="preserve">. Anagenetic speciation (combined with bifurcating and budding) presented a very high mismatch not affected by extinction rates. </w:t>
      </w:r>
      <w:del w:id="78" w:author="Juan Carrillo" w:date="2023-05-11T19:27:00Z">
        <w:r>
          <w:delText xml:space="preserve">The </w:delText>
        </w:r>
      </w:del>
      <w:ins w:id="79" w:author="Juan Carrillo" w:date="2023-05-11T19:27:00Z">
        <w:r>
          <w:t xml:space="preserve">An </w:t>
        </w:r>
      </w:ins>
      <w:r>
        <w:t xml:space="preserve">extinction sensitivity analysis showed many incorrect inferences when using the phylogenetic age. The geometric function did not have a good accuracy but presented a high confidence intervals coverage. </w:t>
      </w:r>
      <w:del w:id="80" w:author="Juan Carrillo" w:date="2023-05-11T19:28:00Z">
        <w:r>
          <w:delText>Thus</w:delText>
        </w:r>
      </w:del>
      <w:ins w:id="81" w:author="Juan Carrillo" w:date="2023-05-11T19:28:00Z">
        <w:r>
          <w:t>Altogether our results indicate that …….</w:t>
        </w:r>
      </w:ins>
      <w:del w:id="82" w:author="Juan Carrillo" w:date="2023-05-11T19:28:00Z">
        <w:r>
          <w:delText>,</w:delText>
        </w:r>
      </w:del>
      <w:r>
        <w:t xml:space="preserve"> </w:t>
      </w:r>
      <w:ins w:id="83" w:author="Juan Carrillo" w:date="2023-05-11T19:28:00Z">
        <w:r>
          <w:t>W</w:t>
        </w:r>
      </w:ins>
      <w:del w:id="84" w:author="Juan Carrillo" w:date="2023-05-11T19:28:00Z">
        <w:r>
          <w:delText>w</w:delText>
        </w:r>
      </w:del>
      <w:r>
        <w:t xml:space="preserve">e advise </w:t>
      </w:r>
      <w:del w:id="85" w:author="Juan Carrillo" w:date="2023-05-11T19:31:00Z">
        <w:r>
          <w:delText xml:space="preserve">reflecting </w:delText>
        </w:r>
      </w:del>
      <w:ins w:id="86" w:author="Juan Carrillo" w:date="2023-05-11T19:31:00Z">
        <w:r>
          <w:t xml:space="preserve">a critical evaluation </w:t>
        </w:r>
      </w:ins>
      <w:r>
        <w:t xml:space="preserve">on speciation modes and </w:t>
      </w:r>
      <w:commentRangeStart w:id="87"/>
      <w:r>
        <w:t xml:space="preserve">extinction risk </w:t>
      </w:r>
      <w:commentRangeEnd w:id="87"/>
      <w:r>
        <w:commentReference w:id="87"/>
      </w:r>
      <w:r>
        <w:t xml:space="preserve">when estimating species ages from phylogenetic trees. </w:t>
      </w:r>
    </w:p>
    <w:p w14:paraId="75B04479" w14:textId="77777777" w:rsidR="00AF1F07" w:rsidRDefault="00000000">
      <w:pPr>
        <w:pStyle w:val="FirstParagraph"/>
        <w:spacing w:line="360" w:lineRule="auto"/>
      </w:pPr>
      <w:del w:id="88" w:author="Juan Carrillo" w:date="2023-05-11T19:30:00Z">
        <w:r>
          <w:delText>Acknowledging these evolutionary features in species age analysis will truly integrate evolutionary history into ecology.</w:delText>
        </w:r>
      </w:del>
      <w:r>
        <w:br/>
      </w:r>
      <w:r>
        <w:rPr>
          <w:b/>
          <w:bCs/>
        </w:rPr>
        <w:t>Keywords</w:t>
      </w:r>
      <w:r>
        <w:t>: Evolutionary history, extinction rate</w:t>
      </w:r>
      <w:del w:id="89" w:author="Unknown Author" w:date="2023-05-17T10:49:00Z">
        <w:r>
          <w:delText>s</w:delText>
        </w:r>
      </w:del>
      <w:r>
        <w:t>, simulations, speciation modes</w:t>
      </w:r>
      <w:ins w:id="90" w:author="Juan Carrillo" w:date="2023-05-11T19:31:00Z">
        <w:r>
          <w:t>, phylogenies</w:t>
        </w:r>
      </w:ins>
      <w:r>
        <w:t>.</w:t>
      </w:r>
    </w:p>
    <w:p w14:paraId="063FDE41" w14:textId="77777777" w:rsidR="00AF1F07" w:rsidRDefault="00000000">
      <w:pPr>
        <w:pStyle w:val="Ttulo1"/>
        <w:spacing w:line="360" w:lineRule="auto"/>
      </w:pPr>
      <w:bookmarkStart w:id="91" w:name="introduction"/>
      <w:bookmarkStart w:id="92" w:name="abstract_Copy_1"/>
      <w:bookmarkEnd w:id="91"/>
      <w:bookmarkEnd w:id="92"/>
      <w:r>
        <w:t>Introduction</w:t>
      </w:r>
    </w:p>
    <w:p w14:paraId="5B3E26AC" w14:textId="77777777" w:rsidR="00AF1F07" w:rsidRDefault="00000000">
      <w:pPr>
        <w:pStyle w:val="FirstParagraph"/>
        <w:spacing w:line="360" w:lineRule="auto"/>
        <w:jc w:val="both"/>
        <w:rPr>
          <w:ins w:id="93" w:author="Juan Carrillo" w:date="2023-05-12T11:14:00Z"/>
        </w:rPr>
      </w:pPr>
      <w:commentRangeStart w:id="94"/>
      <w:commentRangeStart w:id="95"/>
      <w:r>
        <w:t xml:space="preserve">Species age expresses evolutionary history; thus, its association with ecological high-level processes </w:t>
      </w:r>
      <w:proofErr w:type="spellStart"/>
      <w:r>
        <w:t>sensu</w:t>
      </w:r>
      <w:proofErr w:type="spellEnd"/>
      <w:r>
        <w:t xml:space="preserve"> </w:t>
      </w:r>
      <w:proofErr w:type="spellStart"/>
      <w:r>
        <w:rPr>
          <w:i/>
          <w:iCs/>
        </w:rPr>
        <w:t>Vellend</w:t>
      </w:r>
      <w:proofErr w:type="spellEnd"/>
      <w:r>
        <w:rPr>
          <w:i/>
          <w:iCs/>
        </w:rPr>
        <w:t xml:space="preserve"> (2016)</w:t>
      </w:r>
      <w:r>
        <w:t xml:space="preserve"> gives an insight into the interplay between evolution and ecology. </w:t>
      </w:r>
      <w:commentRangeStart w:id="96"/>
      <w:commentRangeEnd w:id="94"/>
      <w:r>
        <w:commentReference w:id="94"/>
      </w:r>
      <w:r>
        <w:t xml:space="preserve">For speciation, species age directly spurs from diversification rates, and therefore it relates to the history and taxa’s relationships of the clade itself </w:t>
      </w:r>
      <w:commentRangeEnd w:id="96"/>
      <w:r>
        <w:commentReference w:id="96"/>
      </w:r>
      <w:r>
        <w:t xml:space="preserve">(Hagen et al. 2015; Marshall 2017). Additionally, species age has been related to </w:t>
      </w:r>
      <w:commentRangeStart w:id="97"/>
      <w:r>
        <w:t xml:space="preserve">the range </w:t>
      </w:r>
      <w:commentRangeEnd w:id="97"/>
      <w:r>
        <w:commentReference w:id="97"/>
      </w:r>
      <w:r>
        <w:t xml:space="preserve">overlap between </w:t>
      </w:r>
      <w:commentRangeStart w:id="98"/>
      <w:r>
        <w:t xml:space="preserve">sister species </w:t>
      </w:r>
      <w:commentRangeEnd w:id="98"/>
      <w:r>
        <w:commentReference w:id="98"/>
      </w:r>
      <w:r>
        <w:t xml:space="preserve">to detect the role of geography in speciation (Barraclough, Vogler, and Harvey 1998; Barraclough and Vogler 2000). In the case of selection, it has been postulated that </w:t>
      </w:r>
      <w:commentRangeStart w:id="99"/>
      <w:r>
        <w:t xml:space="preserve">species age, by its influence over traits </w:t>
      </w:r>
      <w:commentRangeEnd w:id="99"/>
      <w:r>
        <w:commentReference w:id="99"/>
      </w:r>
      <w:r>
        <w:t xml:space="preserve">associated with fitness, would affect survivorship both negatively and positively (Benton 2016; Hagen et al. 2018). Biotic and abiotic changes could make older species that originated in a different environment </w:t>
      </w:r>
      <w:ins w:id="100" w:author="Unknown Author" w:date="2023-05-18T17:08:00Z">
        <w:r>
          <w:t xml:space="preserve">than were they later live </w:t>
        </w:r>
      </w:ins>
      <w:r>
        <w:t xml:space="preserve">more prone to extinction than </w:t>
      </w:r>
      <w:del w:id="101" w:author="Unknown Author" w:date="2023-05-18T17:07:00Z">
        <w:r>
          <w:delText>recent</w:delText>
        </w:r>
      </w:del>
      <w:ins w:id="102" w:author="Unknown Author" w:date="2023-05-18T17:07:00Z">
        <w:r>
          <w:t>younger</w:t>
        </w:r>
      </w:ins>
      <w:r>
        <w:t xml:space="preserve"> species (Pearson 1995; Eldredge et al. 2005). In contrast, strong competition from older species could inhibit recent species from establishing, leading to a high early extinction (</w:t>
      </w:r>
      <w:proofErr w:type="spellStart"/>
      <w:r>
        <w:t>Balmford</w:t>
      </w:r>
      <w:proofErr w:type="spellEnd"/>
      <w:r>
        <w:t xml:space="preserve"> 1996; </w:t>
      </w:r>
      <w:proofErr w:type="spellStart"/>
      <w:r>
        <w:t>Januario</w:t>
      </w:r>
      <w:proofErr w:type="spellEnd"/>
      <w:r>
        <w:t xml:space="preserve"> and </w:t>
      </w:r>
      <w:proofErr w:type="spellStart"/>
      <w:r>
        <w:t>Quental</w:t>
      </w:r>
      <w:proofErr w:type="spellEnd"/>
      <w:r>
        <w:t xml:space="preserve"> 2021). For dispersal, species age could be a measure of colonization time, especially in island systems or biotic invasions triggered by geological events, such as the formation of the Central American Isthmus for the Great American Interchange (Lee, </w:t>
      </w:r>
      <w:proofErr w:type="spellStart"/>
      <w:r>
        <w:t>Tanentzap</w:t>
      </w:r>
      <w:proofErr w:type="spellEnd"/>
      <w:r>
        <w:t xml:space="preserve">, and </w:t>
      </w:r>
      <w:proofErr w:type="spellStart"/>
      <w:r>
        <w:t>Heenan</w:t>
      </w:r>
      <w:proofErr w:type="spellEnd"/>
      <w:r>
        <w:t xml:space="preserve"> 2012; Carrillo et al. 2015), (Leopold et al. 2015). In the case of drift, species age could reflect population size. At its inception, species start with a small population being more prone to drift (Davies et al. 2011; </w:t>
      </w:r>
      <w:proofErr w:type="spellStart"/>
      <w:r>
        <w:t>Januario</w:t>
      </w:r>
      <w:proofErr w:type="spellEnd"/>
      <w:r>
        <w:t xml:space="preserve"> and </w:t>
      </w:r>
      <w:proofErr w:type="spellStart"/>
      <w:r>
        <w:t>Quental</w:t>
      </w:r>
      <w:proofErr w:type="spellEnd"/>
      <w:r>
        <w:t xml:space="preserve"> 2021). On the other hand, if species age is positively related to specialization, old </w:t>
      </w:r>
      <w:r>
        <w:lastRenderedPageBreak/>
        <w:t xml:space="preserve">species would tend to have smaller populations and spatial ranges, experiencing greater drift (Pearson 1995; </w:t>
      </w:r>
      <w:proofErr w:type="spellStart"/>
      <w:r>
        <w:t>Poisot</w:t>
      </w:r>
      <w:proofErr w:type="spellEnd"/>
      <w:r>
        <w:t xml:space="preserve"> et al. 2011). Thus, when associated with ecological processes, species age can offer insights into the history that molded past and extant biodiversity (McGill et al. 2019).</w:t>
      </w:r>
      <w:commentRangeEnd w:id="95"/>
      <w:r>
        <w:commentReference w:id="95"/>
      </w:r>
    </w:p>
    <w:p w14:paraId="7A5E8420" w14:textId="77777777" w:rsidR="00AF1F07" w:rsidRDefault="00000000">
      <w:pPr>
        <w:pStyle w:val="FirstParagraph"/>
        <w:spacing w:line="360" w:lineRule="auto"/>
        <w:jc w:val="both"/>
        <w:rPr>
          <w:ins w:id="103" w:author="Juan Carrillo" w:date="2023-05-12T13:51:00Z"/>
        </w:rPr>
      </w:pPr>
      <w:r>
        <w:br/>
        <w:t>Traditionally, species age is measured in the fossil record through different statistical and probabilistic approaches based mostly on taxa’s stratigraphic duration (</w:t>
      </w:r>
      <w:commentRangeStart w:id="104"/>
      <w:r>
        <w:t xml:space="preserve">Mike Foote and </w:t>
      </w:r>
      <w:proofErr w:type="spellStart"/>
      <w:r>
        <w:t>Raup</w:t>
      </w:r>
      <w:proofErr w:type="spellEnd"/>
      <w:r>
        <w:t xml:space="preserve"> 1996; Michael Foote et al. 2007</w:t>
      </w:r>
      <w:commentRangeEnd w:id="104"/>
      <w:r>
        <w:commentReference w:id="104"/>
      </w:r>
      <w:r>
        <w:t xml:space="preserve">). </w:t>
      </w:r>
      <w:ins w:id="105" w:author="Juan Carrillo" w:date="2023-05-12T13:34:00Z">
        <w:r>
          <w:t>Several of t</w:t>
        </w:r>
      </w:ins>
      <w:ins w:id="106" w:author="Juan Carrillo" w:date="2023-05-12T13:32:00Z">
        <w:r>
          <w:t xml:space="preserve">hese approaches </w:t>
        </w:r>
      </w:ins>
      <w:ins w:id="107" w:author="Juan Carrillo" w:date="2023-05-12T13:35:00Z">
        <w:r>
          <w:t>consider the</w:t>
        </w:r>
      </w:ins>
      <w:ins w:id="108" w:author="Juan Carrillo" w:date="2023-05-12T13:33:00Z">
        <w:r>
          <w:t xml:space="preserve"> </w:t>
        </w:r>
      </w:ins>
      <w:del w:id="109" w:author="Juan Carrillo" w:date="2023-05-12T13:33:00Z">
        <w:r>
          <w:delText>Despite some issues, such as fossil’s incomplete</w:delText>
        </w:r>
      </w:del>
      <w:ins w:id="110" w:author="Juan Carrillo" w:date="2023-05-12T13:33:00Z">
        <w:r>
          <w:t>differences i</w:t>
        </w:r>
      </w:ins>
      <w:ins w:id="111" w:author="Juan Carrillo" w:date="2023-05-12T16:21:00Z">
        <w:r>
          <w:t>n</w:t>
        </w:r>
      </w:ins>
      <w:ins w:id="112" w:author="Juan Carrillo" w:date="2023-05-12T13:33:00Z">
        <w:r>
          <w:t xml:space="preserve"> fossil</w:t>
        </w:r>
      </w:ins>
      <w:r>
        <w:t xml:space="preserve"> sampling and</w:t>
      </w:r>
      <w:del w:id="113" w:author="Juan Carrillo" w:date="2023-05-12T13:33:00Z">
        <w:r>
          <w:delText xml:space="preserve"> low</w:delText>
        </w:r>
      </w:del>
      <w:r>
        <w:t xml:space="preserve"> temporal resolution</w:t>
      </w:r>
      <w:del w:id="114" w:author="Juan Carrillo" w:date="2023-05-12T13:33:00Z">
        <w:r>
          <w:delText>, which recent Bayesian and deep learning methods acknowledge</w:delText>
        </w:r>
      </w:del>
      <w:r>
        <w:t xml:space="preserve"> </w:t>
      </w:r>
      <w:commentRangeStart w:id="115"/>
      <w:r>
        <w:t>(Hagen et al. 2015; Silvestro et al. 2019)</w:t>
      </w:r>
      <w:ins w:id="116" w:author="Juan Carrillo" w:date="2023-05-12T13:37:00Z">
        <w:r>
          <w:t>.</w:t>
        </w:r>
      </w:ins>
      <w:del w:id="117" w:author="Juan Carrillo" w:date="2023-05-12T13:37:00Z">
        <w:r>
          <w:delText>,</w:delText>
        </w:r>
      </w:del>
      <w:r>
        <w:t xml:space="preserve"> </w:t>
      </w:r>
      <w:commentRangeEnd w:id="115"/>
      <w:ins w:id="118" w:author="Juan Carrillo" w:date="2023-05-12T13:37:00Z">
        <w:r>
          <w:commentReference w:id="115"/>
        </w:r>
        <w:r>
          <w:t>S</w:t>
        </w:r>
      </w:ins>
      <w:del w:id="119" w:author="Juan Carrillo" w:date="2023-05-12T13:37:00Z">
        <w:r>
          <w:delText>s</w:delText>
        </w:r>
      </w:del>
      <w:r>
        <w:t xml:space="preserve">pecies ages estimated from </w:t>
      </w:r>
      <w:proofErr w:type="spellStart"/>
      <w:r>
        <w:t>paleobiological</w:t>
      </w:r>
      <w:proofErr w:type="spellEnd"/>
      <w:r>
        <w:t xml:space="preserve"> data offer a reliable measure of species’ temporal duration which can be </w:t>
      </w:r>
      <w:del w:id="120" w:author="Juan Carrillo" w:date="2023-05-12T13:39:00Z">
        <w:r>
          <w:delText>framed into important</w:delText>
        </w:r>
      </w:del>
      <w:ins w:id="121" w:author="Juan Carrillo" w:date="2023-05-12T13:39:00Z">
        <w:r>
          <w:t>used in</w:t>
        </w:r>
      </w:ins>
      <w:r>
        <w:t xml:space="preserve"> macroevolutionary </w:t>
      </w:r>
      <w:del w:id="122" w:author="Juan Carrillo" w:date="2023-05-12T13:39:00Z">
        <w:r>
          <w:delText xml:space="preserve">inquiries </w:delText>
        </w:r>
      </w:del>
      <w:ins w:id="123" w:author="Juan Carrillo" w:date="2023-05-12T13:39:00Z">
        <w:r>
          <w:t xml:space="preserve">studies </w:t>
        </w:r>
      </w:ins>
      <w:r>
        <w:t xml:space="preserve">(Van </w:t>
      </w:r>
      <w:proofErr w:type="spellStart"/>
      <w:r>
        <w:t>Valen</w:t>
      </w:r>
      <w:proofErr w:type="spellEnd"/>
      <w:r>
        <w:t xml:space="preserve"> 1973; Benton 2016; Silvestro et al. 2020). </w:t>
      </w:r>
      <w:del w:id="124" w:author="Juan Carrillo" w:date="2023-05-12T13:41:00Z">
        <w:r>
          <w:delText>Nevertheless</w:delText>
        </w:r>
      </w:del>
      <w:ins w:id="125" w:author="Juan Carrillo" w:date="2023-05-12T13:41:00Z">
        <w:r>
          <w:t>More recently</w:t>
        </w:r>
      </w:ins>
      <w:r>
        <w:t xml:space="preserve">, some studies have </w:t>
      </w:r>
      <w:commentRangeStart w:id="126"/>
      <w:r>
        <w:t>interpreted</w:t>
      </w:r>
      <w:commentRangeEnd w:id="126"/>
      <w:r>
        <w:commentReference w:id="126"/>
      </w:r>
      <w:r>
        <w:t xml:space="preserve"> that </w:t>
      </w:r>
      <w:ins w:id="127" w:author="Juan Carrillo" w:date="2023-05-12T13:43:00Z">
        <w:r>
          <w:t xml:space="preserve">the age of extant </w:t>
        </w:r>
      </w:ins>
      <w:r>
        <w:t>species</w:t>
      </w:r>
      <w:del w:id="128" w:author="Juan Carrillo" w:date="2023-05-12T13:43:00Z">
        <w:r>
          <w:delText xml:space="preserve"> age, especially for extant species,</w:delText>
        </w:r>
      </w:del>
      <w:r>
        <w:t xml:space="preserve"> can be measured from the branch lengths of time-calibrated phylogenies (Gaston et al. 1997; Johnson, </w:t>
      </w:r>
      <w:proofErr w:type="spellStart"/>
      <w:r>
        <w:t>Delean</w:t>
      </w:r>
      <w:proofErr w:type="spellEnd"/>
      <w:r>
        <w:t xml:space="preserve">, and </w:t>
      </w:r>
      <w:proofErr w:type="spellStart"/>
      <w:r>
        <w:t>Balmford</w:t>
      </w:r>
      <w:proofErr w:type="spellEnd"/>
      <w:r>
        <w:t xml:space="preserve"> 2002; Verde </w:t>
      </w:r>
      <w:proofErr w:type="spellStart"/>
      <w:r>
        <w:t>Arregoitia</w:t>
      </w:r>
      <w:proofErr w:type="spellEnd"/>
      <w:r>
        <w:t xml:space="preserve">, Blomberg, and Fisher 2013; </w:t>
      </w:r>
      <w:proofErr w:type="spellStart"/>
      <w:r>
        <w:t>Tanentzap</w:t>
      </w:r>
      <w:proofErr w:type="spellEnd"/>
      <w:r>
        <w:t xml:space="preserve"> et al. 2020). </w:t>
      </w:r>
      <w:ins w:id="129" w:author="Juan Carrillo" w:date="2023-05-12T13:46:00Z">
        <w:r>
          <w:t xml:space="preserve">In </w:t>
        </w:r>
      </w:ins>
      <w:del w:id="130" w:author="Juan Carrillo" w:date="2023-05-12T13:45:00Z">
        <w:r>
          <w:delText xml:space="preserve">Instead of a defined duration, as for paleobiological data, </w:delText>
        </w:r>
      </w:del>
      <w:r>
        <w:t xml:space="preserve">these studies </w:t>
      </w:r>
      <w:del w:id="131" w:author="Juan Carrillo" w:date="2023-05-12T13:46:00Z">
        <w:r>
          <w:delText xml:space="preserve">assume </w:delText>
        </w:r>
      </w:del>
      <w:r>
        <w:t xml:space="preserve">species </w:t>
      </w:r>
      <w:del w:id="132" w:author="Juan Carrillo" w:date="2023-05-12T13:46:00Z">
        <w:r>
          <w:delText xml:space="preserve">or taxon </w:delText>
        </w:r>
      </w:del>
      <w:r>
        <w:t xml:space="preserve">age is </w:t>
      </w:r>
      <w:ins w:id="133" w:author="Juan Carrillo" w:date="2023-05-12T13:46:00Z">
        <w:r>
          <w:t xml:space="preserve">measure as </w:t>
        </w:r>
      </w:ins>
      <w:r>
        <w:t xml:space="preserve">the </w:t>
      </w:r>
      <w:del w:id="134" w:author="Juan Carrillo" w:date="2023-05-12T16:25:00Z">
        <w:r>
          <w:delText xml:space="preserve">time that has passed </w:delText>
        </w:r>
      </w:del>
      <w:r>
        <w:t>since the species’ origination</w:t>
      </w:r>
      <w:ins w:id="135" w:author="Juan Carrillo" w:date="2023-05-12T13:47:00Z">
        <w:r>
          <w:t xml:space="preserve"> to the present</w:t>
        </w:r>
      </w:ins>
      <w:r>
        <w:t xml:space="preserve">. In this sense, there are two age types for living species. </w:t>
      </w:r>
      <w:commentRangeStart w:id="136"/>
      <w:r>
        <w:t>Crown age is the interval between species origination, or the divergence from its nearest sister, to the present (Harmon 2019). Similarly, stem age is the lapse between the origination of the most recent common ancestor to the present (</w:t>
      </w:r>
      <w:proofErr w:type="spellStart"/>
      <w:r>
        <w:t>Magallon</w:t>
      </w:r>
      <w:proofErr w:type="spellEnd"/>
      <w:r>
        <w:t xml:space="preserve"> and Sanderson 2001).</w:t>
      </w:r>
      <w:commentRangeEnd w:id="136"/>
      <w:r>
        <w:commentReference w:id="136"/>
      </w:r>
      <w:r>
        <w:t xml:space="preserve"> However, estimating species’ age from phylogenetic trees (hereafter called "phylogenetic age") can lead to </w:t>
      </w:r>
      <w:del w:id="137" w:author="Juan Carrillo" w:date="2023-05-12T13:52:00Z">
        <w:r>
          <w:delText>time misinterpretations</w:delText>
        </w:r>
      </w:del>
      <w:ins w:id="138" w:author="Juan Carrillo" w:date="2023-05-12T13:52:00Z">
        <w:r>
          <w:t>over or under</w:t>
        </w:r>
        <w:del w:id="139" w:author="Unknown Author" w:date="2023-05-19T16:55:00Z">
          <w:r>
            <w:delText xml:space="preserve"> </w:delText>
          </w:r>
        </w:del>
        <w:r>
          <w:t>estimations</w:t>
        </w:r>
      </w:ins>
      <w:r>
        <w:t xml:space="preserve"> due to three different </w:t>
      </w:r>
      <w:commentRangeStart w:id="140"/>
      <w:del w:id="141" w:author="Unknown Author" w:date="2023-05-19T17:00:00Z">
        <w:r>
          <w:delText>features not being captured by calibrated phylogenies</w:delText>
        </w:r>
      </w:del>
      <w:commentRangeEnd w:id="140"/>
      <w:ins w:id="142" w:author="Unknown Author" w:date="2023-05-19T17:00:00Z">
        <w:r>
          <w:commentReference w:id="140"/>
        </w:r>
        <w:r>
          <w:t>shortfalls</w:t>
        </w:r>
      </w:ins>
      <w:r>
        <w:t>.</w:t>
      </w:r>
    </w:p>
    <w:p w14:paraId="16FFB231" w14:textId="77777777" w:rsidR="00AF1F07" w:rsidRDefault="00000000">
      <w:pPr>
        <w:pStyle w:val="FirstParagraph"/>
        <w:spacing w:line="360" w:lineRule="auto"/>
        <w:jc w:val="both"/>
        <w:rPr>
          <w:ins w:id="143" w:author="Unknown Author" w:date="2023-05-19T16:55:00Z"/>
        </w:rPr>
      </w:pPr>
      <w:r>
        <w:t xml:space="preserve">First, </w:t>
      </w:r>
      <w:del w:id="144" w:author="Unknown Author" w:date="2023-05-17T11:43:00Z">
        <w:r>
          <w:delText>deficient</w:delText>
        </w:r>
      </w:del>
      <w:ins w:id="145" w:author="Unknown Author" w:date="2023-05-17T11:43:00Z">
        <w:r>
          <w:t>incomplete</w:t>
        </w:r>
      </w:ins>
      <w:r>
        <w:t xml:space="preserve"> </w:t>
      </w:r>
      <w:del w:id="146" w:author="Unknown Author" w:date="2023-05-19T17:05:00Z">
        <w:r>
          <w:delText xml:space="preserve">taxon </w:delText>
        </w:r>
      </w:del>
      <w:r>
        <w:t>sampling</w:t>
      </w:r>
      <w:ins w:id="147" w:author="Unknown Author" w:date="2023-05-19T17:05:00Z">
        <w:r>
          <w:t xml:space="preserve"> of extant species</w:t>
        </w:r>
      </w:ins>
      <w:r>
        <w:t xml:space="preserve">, </w:t>
      </w:r>
      <w:commentRangeStart w:id="148"/>
      <w:r>
        <w:t xml:space="preserve">especially in extreme habitats </w:t>
      </w:r>
      <w:commentRangeEnd w:id="148"/>
      <w:r>
        <w:commentReference w:id="148"/>
      </w:r>
      <w:r>
        <w:t xml:space="preserve">and the Global South, may </w:t>
      </w:r>
      <w:ins w:id="149" w:author="Unknown Author" w:date="2023-05-19T17:02:00Z">
        <w:r>
          <w:t xml:space="preserve">not only </w:t>
        </w:r>
      </w:ins>
      <w:r>
        <w:t>reduce the accuracy of the tree topology</w:t>
      </w:r>
      <w:ins w:id="150" w:author="Unknown Author" w:date="2023-05-19T17:02:00Z">
        <w:r>
          <w:t xml:space="preserve"> and</w:t>
        </w:r>
      </w:ins>
      <w:del w:id="151" w:author="Unknown Author" w:date="2023-05-19T17:02:00Z">
        <w:r>
          <w:delText>,</w:delText>
        </w:r>
      </w:del>
      <w:r>
        <w:t xml:space="preserve"> </w:t>
      </w:r>
      <w:del w:id="152" w:author="Juan Carrillo" w:date="2023-05-12T16:31:00Z">
        <w:r>
          <w:delText xml:space="preserve">causing </w:delText>
        </w:r>
      </w:del>
      <w:ins w:id="153" w:author="Juan Carrillo" w:date="2023-05-12T16:31:00Z">
        <w:r>
          <w:t>increas</w:t>
        </w:r>
        <w:del w:id="154" w:author="Unknown Author" w:date="2023-05-19T17:02:00Z">
          <w:r>
            <w:delText>ing</w:delText>
          </w:r>
        </w:del>
      </w:ins>
      <w:ins w:id="155" w:author="Unknown Author" w:date="2023-05-19T17:02:00Z">
        <w:r>
          <w:t>e</w:t>
        </w:r>
      </w:ins>
      <w:ins w:id="156" w:author="Juan Carrillo" w:date="2023-05-12T16:31:00Z">
        <w:r>
          <w:t xml:space="preserve"> the </w:t>
        </w:r>
      </w:ins>
      <w:r>
        <w:t xml:space="preserve">uncertainty in any phylogenetic estimation (Heath, </w:t>
      </w:r>
      <w:proofErr w:type="spellStart"/>
      <w:r>
        <w:t>Hedtke</w:t>
      </w:r>
      <w:proofErr w:type="spellEnd"/>
      <w:r>
        <w:t xml:space="preserve">, and Hillis 2008; Cai et al. 2022; </w:t>
      </w:r>
      <w:proofErr w:type="spellStart"/>
      <w:r>
        <w:t>Mynard</w:t>
      </w:r>
      <w:proofErr w:type="spellEnd"/>
      <w:r>
        <w:t xml:space="preserve"> et al. 2023)</w:t>
      </w:r>
      <w:ins w:id="157" w:author="Unknown Author" w:date="2023-05-19T17:05:00Z">
        <w:r>
          <w:t>.</w:t>
        </w:r>
      </w:ins>
      <w:ins w:id="158" w:author="Unknown Author" w:date="2023-05-19T17:02:00Z">
        <w:r>
          <w:t xml:space="preserve"> Inevitable, </w:t>
        </w:r>
      </w:ins>
      <w:ins w:id="159" w:author="Unknown Author" w:date="2023-05-19T17:05:00Z">
        <w:r>
          <w:t xml:space="preserve">incomplete taxon sampling </w:t>
        </w:r>
      </w:ins>
      <w:ins w:id="160" w:author="Unknown Author" w:date="2023-05-19T17:04:00Z">
        <w:r>
          <w:t xml:space="preserve">results in longer branch lengths and therefore an overestimation of species ages than </w:t>
        </w:r>
      </w:ins>
      <w:ins w:id="161" w:author="Unknown Author" w:date="2023-05-19T17:05:00Z">
        <w:r>
          <w:t>when all known extant species are included in a time-calibrated phylogeny</w:t>
        </w:r>
      </w:ins>
      <w:r>
        <w:t>.</w:t>
      </w:r>
      <w:del w:id="162" w:author="Unknown Author" w:date="2023-05-19T17:06:00Z">
        <w:r>
          <w:delText xml:space="preserve"> </w:delText>
        </w:r>
      </w:del>
    </w:p>
    <w:p w14:paraId="6A63D14C" w14:textId="77777777" w:rsidR="00AF1F07" w:rsidRDefault="00000000">
      <w:pPr>
        <w:pStyle w:val="FirstParagraph"/>
        <w:spacing w:line="360" w:lineRule="auto"/>
        <w:jc w:val="both"/>
        <w:rPr>
          <w:ins w:id="163" w:author="Juan Carrillo" w:date="2023-05-12T16:33:00Z"/>
        </w:rPr>
      </w:pPr>
      <w:r>
        <w:t xml:space="preserve">Second, </w:t>
      </w:r>
      <w:del w:id="164" w:author="Juan Carrillo" w:date="2023-05-12T16:32:00Z">
        <w:r>
          <w:delText>based on</w:delText>
        </w:r>
      </w:del>
      <w:commentRangeStart w:id="165"/>
      <w:ins w:id="166" w:author="Juan Carrillo" w:date="2023-05-12T16:32:00Z">
        <w:del w:id="167" w:author="Unknown Author" w:date="2023-05-17T11:50:00Z">
          <w:r>
            <w:delText>under</w:delText>
          </w:r>
        </w:del>
      </w:ins>
      <w:del w:id="168" w:author="Unknown Author" w:date="2023-05-17T11:50:00Z">
        <w:r>
          <w:delText xml:space="preserve"> the birth-death process, phylogenetic estimators cannot recover true extinction rates (Rabosky 2010</w:delText>
        </w:r>
        <w:commentRangeEnd w:id="165"/>
        <w:r>
          <w:commentReference w:id="165"/>
        </w:r>
        <w:r>
          <w:delText>)</w:delText>
        </w:r>
      </w:del>
      <w:ins w:id="169" w:author="Unknown Author" w:date="2023-05-17T11:53:00Z">
        <w:r>
          <w:t xml:space="preserve">extinct lineages are </w:t>
        </w:r>
      </w:ins>
      <w:ins w:id="170" w:author="Unknown Author" w:date="2023-05-17T11:54:00Z">
        <w:r>
          <w:t xml:space="preserve">not included in </w:t>
        </w:r>
      </w:ins>
      <w:ins w:id="171" w:author="Unknown Author" w:date="2023-05-23T16:39:00Z">
        <w:r>
          <w:t>time-calibrated</w:t>
        </w:r>
      </w:ins>
      <w:ins w:id="172" w:author="Unknown Author" w:date="2023-05-17T11:57:00Z">
        <w:r>
          <w:t xml:space="preserve"> </w:t>
        </w:r>
        <w:r>
          <w:lastRenderedPageBreak/>
          <w:t xml:space="preserve">phylogenies of extant species only and, due to incomplete fossil sampling, underrepresented </w:t>
        </w:r>
      </w:ins>
      <w:ins w:id="173" w:author="Unknown Author" w:date="2023-05-17T12:10:00Z">
        <w:r>
          <w:t>in tip-dated phylogenies</w:t>
        </w:r>
      </w:ins>
      <w:r>
        <w:t xml:space="preserve">. </w:t>
      </w:r>
      <w:commentRangeStart w:id="174"/>
      <w:del w:id="175" w:author="Unknown Author" w:date="2023-05-17T12:16:00Z">
        <w:r>
          <w:delText>Omitting</w:delText>
        </w:r>
      </w:del>
      <w:commentRangeEnd w:id="174"/>
      <w:ins w:id="176" w:author="Unknown Author" w:date="2023-05-17T12:16:00Z">
        <w:r>
          <w:commentReference w:id="174"/>
        </w:r>
        <w:r>
          <w:t>Not including</w:t>
        </w:r>
      </w:ins>
      <w:r>
        <w:t xml:space="preserve"> </w:t>
      </w:r>
      <w:ins w:id="177" w:author="Unknown Author" w:date="2023-05-17T12:15:00Z">
        <w:r>
          <w:t xml:space="preserve">unsampled extant and </w:t>
        </w:r>
      </w:ins>
      <w:r>
        <w:t xml:space="preserve">extinct </w:t>
      </w:r>
      <w:del w:id="178" w:author="Unknown Author" w:date="2023-05-17T12:15:00Z">
        <w:r>
          <w:delText xml:space="preserve">and unsampled </w:delText>
        </w:r>
      </w:del>
      <w:r>
        <w:t xml:space="preserve">species from the phylogeny </w:t>
      </w:r>
      <w:del w:id="179" w:author="Unknown Author" w:date="2023-05-17T12:16:00Z">
        <w:r>
          <w:delText>calibration would produce that the</w:delText>
        </w:r>
      </w:del>
      <w:ins w:id="180" w:author="Unknown Author" w:date="2023-05-17T12:16:00Z">
        <w:r>
          <w:t>results in</w:t>
        </w:r>
      </w:ins>
      <w:r>
        <w:t xml:space="preserve"> branch lengths of extant species </w:t>
      </w:r>
      <w:del w:id="181" w:author="Unknown Author" w:date="2023-05-17T12:17:00Z">
        <w:r>
          <w:delText xml:space="preserve">would </w:delText>
        </w:r>
      </w:del>
      <w:r>
        <w:t>appear</w:t>
      </w:r>
      <w:ins w:id="182" w:author="Unknown Author" w:date="2023-05-17T12:17:00Z">
        <w:r>
          <w:t>ing</w:t>
        </w:r>
      </w:ins>
      <w:r>
        <w:t xml:space="preserve"> larger than they </w:t>
      </w:r>
      <w:ins w:id="183" w:author="Unknown Author" w:date="2023-05-17T12:26:00Z">
        <w:r>
          <w:t xml:space="preserve">indeed </w:t>
        </w:r>
      </w:ins>
      <w:r>
        <w:t xml:space="preserve">are. As an example, </w:t>
      </w:r>
      <w:del w:id="184" w:author="Unknown Author" w:date="2023-05-18T17:15:00Z">
        <w:r>
          <w:delText xml:space="preserve">consider the </w:delText>
        </w:r>
        <w:r>
          <w:rPr>
            <w:i/>
            <w:iCs/>
          </w:rPr>
          <w:delText>Homo sapiens</w:delText>
        </w:r>
        <w:r>
          <w:delText xml:space="preserve">’ phylogenetic age </w:delText>
        </w:r>
      </w:del>
      <w:r>
        <w:t xml:space="preserve">when the extinct </w:t>
      </w:r>
      <w:del w:id="185" w:author="Unknown Author" w:date="2023-05-18T17:15:00Z">
        <w:r>
          <w:delText>relatives</w:delText>
        </w:r>
      </w:del>
      <w:ins w:id="186" w:author="Unknown Author" w:date="2023-05-18T17:15:00Z">
        <w:r>
          <w:t>species of our own genus</w:t>
        </w:r>
      </w:ins>
      <w:r>
        <w:t xml:space="preserve"> </w:t>
      </w:r>
      <w:del w:id="187" w:author="Unknown Author" w:date="2023-05-18T17:15:00Z">
        <w:r>
          <w:delText xml:space="preserve">from the </w:delText>
        </w:r>
      </w:del>
      <w:r>
        <w:rPr>
          <w:i/>
          <w:iCs/>
        </w:rPr>
        <w:t>Homo</w:t>
      </w:r>
      <w:r>
        <w:t xml:space="preserve"> genus are not </w:t>
      </w:r>
      <w:del w:id="188" w:author="Unknown Author" w:date="2023-05-17T12:27:00Z">
        <w:r>
          <w:delText>considered</w:delText>
        </w:r>
      </w:del>
      <w:ins w:id="189" w:author="Unknown Author" w:date="2023-05-17T12:27:00Z">
        <w:r>
          <w:t>included</w:t>
        </w:r>
      </w:ins>
      <w:r>
        <w:t xml:space="preserve"> in the phylogeny; </w:t>
      </w:r>
      <w:del w:id="190" w:author="Unknown Author" w:date="2023-05-18T17:12:00Z">
        <w:r>
          <w:delText>our</w:delText>
        </w:r>
      </w:del>
      <w:r>
        <w:t xml:space="preserve"> </w:t>
      </w:r>
      <w:ins w:id="191" w:author="Unknown Author" w:date="2023-05-18T17:12:00Z">
        <w:r>
          <w:t xml:space="preserve">the phylogenetic </w:t>
        </w:r>
      </w:ins>
      <w:del w:id="192" w:author="Unknown Author" w:date="2023-05-18T17:15:00Z">
        <w:r>
          <w:delText xml:space="preserve">species’ age </w:delText>
        </w:r>
      </w:del>
      <w:ins w:id="193" w:author="Unknown Author" w:date="2023-05-18T17:12:00Z">
        <w:r>
          <w:t xml:space="preserve">of </w:t>
        </w:r>
        <w:r>
          <w:rPr>
            <w:i/>
            <w:iCs/>
          </w:rPr>
          <w:t xml:space="preserve">Homo sapiens </w:t>
        </w:r>
      </w:ins>
      <w:del w:id="194" w:author="Unknown Author" w:date="2023-05-18T17:13:00Z">
        <w:r>
          <w:delText>goes to</w:delText>
        </w:r>
      </w:del>
      <w:ins w:id="195" w:author="Unknown Author" w:date="2023-05-18T17:13:00Z">
        <w:r>
          <w:t>is</w:t>
        </w:r>
      </w:ins>
      <w:r>
        <w:t xml:space="preserve"> approximately 6 million years (</w:t>
      </w:r>
      <w:del w:id="196" w:author="Unknown Author" w:date="2023-05-18T17:16:00Z">
        <w:r>
          <w:delText xml:space="preserve">to </w:delText>
        </w:r>
      </w:del>
      <w:ins w:id="197" w:author="Unknown Author" w:date="2023-05-18T17:16:00Z">
        <w:r>
          <w:t xml:space="preserve">i.e. </w:t>
        </w:r>
      </w:ins>
      <w:r>
        <w:t xml:space="preserve">our </w:t>
      </w:r>
      <w:ins w:id="198" w:author="Unknown Author" w:date="2023-05-18T17:16:00Z">
        <w:r>
          <w:t xml:space="preserve">last </w:t>
        </w:r>
      </w:ins>
      <w:r>
        <w:t>common ancestor with the chimpanzee)</w:t>
      </w:r>
      <w:ins w:id="199" w:author="Juan Carrillo" w:date="2023-05-12T16:34:00Z">
        <w:r>
          <w:t>, much older than</w:t>
        </w:r>
      </w:ins>
      <w:del w:id="200" w:author="Juan Carrillo" w:date="2023-05-12T16:34:00Z">
        <w:r>
          <w:delText xml:space="preserve"> being that</w:delText>
        </w:r>
      </w:del>
      <w:r>
        <w:t xml:space="preserve"> the oldest fossil record for our species </w:t>
      </w:r>
      <w:del w:id="201" w:author="Juan Carrillo" w:date="2023-05-12T16:35:00Z">
        <w:r>
          <w:delText>is</w:delText>
        </w:r>
      </w:del>
      <w:r>
        <w:t xml:space="preserve"> of 300 thousand years </w:t>
      </w:r>
      <w:commentRangeStart w:id="202"/>
      <w:r>
        <w:t>(Figure </w:t>
      </w:r>
      <w:hyperlink w:anchor="fig:fossils_vs_phylo">
        <w:r>
          <w:rPr>
            <w:rStyle w:val="Hipervnculo"/>
          </w:rPr>
          <w:t>1</w:t>
        </w:r>
      </w:hyperlink>
      <w:r>
        <w:t>; Mann and Weiss 1996; Callaway 2017).</w:t>
      </w:r>
      <w:commentRangeEnd w:id="202"/>
      <w:r>
        <w:commentReference w:id="202"/>
      </w:r>
    </w:p>
    <w:p w14:paraId="1261461A" w14:textId="77777777" w:rsidR="00AF1F07" w:rsidRDefault="00000000">
      <w:pPr>
        <w:pStyle w:val="FirstParagraph"/>
        <w:spacing w:line="360" w:lineRule="auto"/>
        <w:jc w:val="both"/>
        <w:rPr>
          <w:ins w:id="203" w:author="Unknown Author" w:date="2023-05-19T16:45:00Z"/>
        </w:rPr>
      </w:pPr>
      <w:ins w:id="204" w:author="Unknown Author" w:date="2023-05-19T17:08:00Z">
        <w:r>
          <w:t xml:space="preserve">The </w:t>
        </w:r>
      </w:ins>
      <w:del w:id="205" w:author="Unknown Author" w:date="2023-05-19T17:08:00Z">
        <w:r>
          <w:delText>T</w:delText>
        </w:r>
      </w:del>
      <w:ins w:id="206" w:author="Unknown Author" w:date="2023-05-19T17:08:00Z">
        <w:r>
          <w:t>t</w:t>
        </w:r>
      </w:ins>
      <w:r>
        <w:t>hird</w:t>
      </w:r>
      <w:ins w:id="207" w:author="Unknown Author" w:date="2023-05-19T17:08:00Z">
        <w:r>
          <w:t xml:space="preserve"> shortfall of phylogenies of extant species is that</w:t>
        </w:r>
      </w:ins>
      <w:del w:id="208" w:author="Unknown Author" w:date="2023-05-19T17:08:00Z">
        <w:r>
          <w:delText>,</w:delText>
        </w:r>
      </w:del>
      <w:r>
        <w:t xml:space="preserve"> </w:t>
      </w:r>
      <w:del w:id="209" w:author="Unknown Author" w:date="2023-05-19T17:09:00Z">
        <w:r>
          <w:delText>phylogenetic trees</w:delText>
        </w:r>
      </w:del>
      <w:ins w:id="210" w:author="Unknown Author" w:date="2023-05-19T17:09:00Z">
        <w:r>
          <w:t>the tree</w:t>
        </w:r>
      </w:ins>
      <w:r>
        <w:t xml:space="preserve"> </w:t>
      </w:r>
      <w:ins w:id="211" w:author="Unknown Author" w:date="2023-05-19T16:24:00Z">
        <w:r>
          <w:t xml:space="preserve">alone </w:t>
        </w:r>
      </w:ins>
      <w:r>
        <w:t>do</w:t>
      </w:r>
      <w:ins w:id="212" w:author="Unknown Author" w:date="2023-05-19T17:09:00Z">
        <w:r>
          <w:t>es</w:t>
        </w:r>
      </w:ins>
      <w:r>
        <w:t xml:space="preserve"> not </w:t>
      </w:r>
      <w:del w:id="213" w:author="Juan Carrillo" w:date="2023-05-12T16:42:00Z">
        <w:r>
          <w:delText xml:space="preserve">capture </w:delText>
        </w:r>
      </w:del>
      <w:ins w:id="214" w:author="Juan Carrillo" w:date="2023-05-12T16:42:00Z">
        <w:del w:id="215" w:author="Unknown Author" w:date="2023-05-19T16:18:00Z">
          <w:r>
            <w:delText>have</w:delText>
          </w:r>
        </w:del>
      </w:ins>
      <w:ins w:id="216" w:author="Unknown Author" w:date="2023-05-19T16:18:00Z">
        <w:r>
          <w:t>contain</w:t>
        </w:r>
      </w:ins>
      <w:ins w:id="217" w:author="Juan Carrillo" w:date="2023-05-12T16:42:00Z">
        <w:r>
          <w:t xml:space="preserve"> information about the </w:t>
        </w:r>
      </w:ins>
      <w:r>
        <w:t>speciation mode</w:t>
      </w:r>
      <w:del w:id="218" w:author="Unknown Author" w:date="2023-05-19T16:24:00Z">
        <w:r>
          <w:delText>s</w:delText>
        </w:r>
      </w:del>
      <w:ins w:id="219" w:author="Juan Carrillo" w:date="2023-05-12T16:52:00Z">
        <w:r>
          <w:t xml:space="preserve"> </w:t>
        </w:r>
        <w:commentRangeStart w:id="220"/>
        <w:del w:id="221" w:author="Unknown Author" w:date="2023-05-18T17:18:00Z">
          <w:r>
            <w:delText>(bifurcating, budding, and anagenetic)</w:delText>
          </w:r>
        </w:del>
      </w:ins>
      <w:del w:id="222" w:author="Unknown Author" w:date="2023-05-18T17:18:00Z">
        <w:r>
          <w:delText xml:space="preserve"> </w:delText>
        </w:r>
      </w:del>
      <w:commentRangeEnd w:id="220"/>
      <w:r>
        <w:commentReference w:id="220"/>
      </w:r>
      <w:r>
        <w:t xml:space="preserve">(Mike Foote 1996; Silvestro et al. 2018). </w:t>
      </w:r>
      <w:ins w:id="223" w:author="Unknown Author" w:date="2023-05-19T16:16:00Z">
        <w:r>
          <w:t xml:space="preserve">Three </w:t>
        </w:r>
      </w:ins>
      <w:ins w:id="224" w:author="Unknown Author" w:date="2023-05-19T16:23:00Z">
        <w:r>
          <w:t xml:space="preserve">different </w:t>
        </w:r>
      </w:ins>
      <w:ins w:id="225" w:author="Unknown Author" w:date="2023-05-19T16:19:00Z">
        <w:r>
          <w:t xml:space="preserve">speciation modes are discussed in the </w:t>
        </w:r>
        <w:proofErr w:type="spellStart"/>
        <w:r>
          <w:t>paleobiological</w:t>
        </w:r>
        <w:proofErr w:type="spellEnd"/>
        <w:r>
          <w:t xml:space="preserve"> literature</w:t>
        </w:r>
      </w:ins>
      <w:ins w:id="226" w:author="Unknown Author" w:date="2023-05-19T16:23:00Z">
        <w:r>
          <w:t xml:space="preserve"> </w:t>
        </w:r>
      </w:ins>
      <w:ins w:id="227" w:author="Unknown Author" w:date="2023-05-19T16:28:00Z">
        <w:r>
          <w:t xml:space="preserve">to reflect various biological processes generating divergence </w:t>
        </w:r>
      </w:ins>
      <w:ins w:id="228" w:author="Unknown Author" w:date="2023-05-19T16:29:00Z">
        <w:r>
          <w:t>between species and different species concepts.</w:t>
        </w:r>
      </w:ins>
    </w:p>
    <w:p w14:paraId="38CAFFBB" w14:textId="77777777" w:rsidR="00AF1F07" w:rsidRDefault="00000000">
      <w:pPr>
        <w:pStyle w:val="Textoindependiente"/>
        <w:spacing w:line="360" w:lineRule="auto"/>
        <w:jc w:val="both"/>
        <w:rPr>
          <w:ins w:id="229" w:author="Unknown Author" w:date="2023-05-18T17:18:00Z"/>
        </w:rPr>
      </w:pPr>
      <w:ins w:id="230" w:author="Unknown Author" w:date="2023-05-19T16:45:00Z">
        <w:r>
          <w:t xml:space="preserve">Explain here the modes of speciation, give an example of the biological process causing the speciation, the corresponding species concept, and whether the phylogenetic age is </w:t>
        </w:r>
      </w:ins>
      <w:ins w:id="231" w:author="Unknown Author" w:date="2023-05-19T16:46:00Z">
        <w:r>
          <w:t>an over- or underestimation given the respective mode of speciation.</w:t>
        </w:r>
      </w:ins>
    </w:p>
    <w:p w14:paraId="5EC169D2" w14:textId="77777777" w:rsidR="00AF1F07" w:rsidRDefault="00000000">
      <w:pPr>
        <w:pStyle w:val="Textoindependiente"/>
        <w:spacing w:line="360" w:lineRule="auto"/>
        <w:jc w:val="both"/>
        <w:rPr>
          <w:ins w:id="232" w:author="Unknown Author" w:date="2023-05-18T17:18:00Z"/>
        </w:rPr>
      </w:pPr>
      <w:ins w:id="233" w:author="Unknown Author" w:date="2023-05-18T17:18:00Z">
        <w:r>
          <w:t>Budding</w:t>
        </w:r>
      </w:ins>
    </w:p>
    <w:p w14:paraId="3D0582AB" w14:textId="77777777" w:rsidR="00AF1F07" w:rsidRDefault="00000000">
      <w:pPr>
        <w:pStyle w:val="FirstParagraph"/>
        <w:spacing w:line="360" w:lineRule="auto"/>
        <w:jc w:val="both"/>
        <w:rPr>
          <w:ins w:id="234" w:author="Unknown Author" w:date="2023-05-18T17:18:00Z"/>
        </w:rPr>
      </w:pPr>
      <w:ins w:id="235" w:author="Unknown Author" w:date="2023-05-18T17:18:00Z">
        <w:r>
          <w:t>In the case of budding speciation, a speciation event gives rise to one new species while the ancestral lineage persists. The phylogenetic age for the ancestral species will therefore be an underestimation of its true age because by the phylogeny alone it is impossible to tell what the ancestral lineage of two sister species is (</w:t>
        </w:r>
        <w:proofErr w:type="spellStart"/>
        <w:r>
          <w:t>Raup</w:t>
        </w:r>
        <w:proofErr w:type="spellEnd"/>
        <w:r>
          <w:t xml:space="preserve"> 1985; Caetano and </w:t>
        </w:r>
        <w:proofErr w:type="spellStart"/>
        <w:r>
          <w:t>Quental</w:t>
        </w:r>
        <w:proofErr w:type="spellEnd"/>
        <w:r>
          <w:t xml:space="preserve"> 2022; Stadler et al. 2018). </w:t>
        </w:r>
      </w:ins>
    </w:p>
    <w:p w14:paraId="1772AABF" w14:textId="77777777" w:rsidR="00AF1F07" w:rsidRDefault="00000000">
      <w:pPr>
        <w:pStyle w:val="Textoindependiente"/>
        <w:spacing w:line="360" w:lineRule="auto"/>
        <w:jc w:val="both"/>
        <w:rPr>
          <w:ins w:id="236" w:author="Unknown Author" w:date="2023-05-18T17:18:00Z"/>
        </w:rPr>
      </w:pPr>
      <w:ins w:id="237" w:author="Unknown Author" w:date="2023-05-18T17:18:00Z">
        <w:r>
          <w:t>bifurcating</w:t>
        </w:r>
      </w:ins>
    </w:p>
    <w:p w14:paraId="250D25F3" w14:textId="77777777" w:rsidR="00AF1F07" w:rsidRDefault="00000000">
      <w:pPr>
        <w:pStyle w:val="FirstParagraph"/>
        <w:spacing w:line="360" w:lineRule="auto"/>
        <w:jc w:val="both"/>
        <w:rPr>
          <w:ins w:id="238" w:author="Unknown Author" w:date="2023-05-18T17:18:00Z"/>
        </w:rPr>
      </w:pPr>
      <w:ins w:id="239" w:author="Unknown Author" w:date="2023-05-18T17:18:00Z">
        <w:r>
          <w:t>Under the assumption of bifurcating speciation, phylogenetic ages equal the age of extant species when there is no extinction. With higher extinction rates, extinct sister species would cause the branch lengths of the surviving sister to appear larger than they are (Figure </w:t>
        </w:r>
      </w:ins>
      <w:r>
        <w:fldChar w:fldCharType="begin"/>
      </w:r>
      <w:r>
        <w:instrText>HYPERLINK \l "fig:phylo_raccoons" \h</w:instrText>
      </w:r>
      <w:r>
        <w:fldChar w:fldCharType="separate"/>
      </w:r>
      <w:ins w:id="240" w:author="Unknown Author" w:date="2023-05-18T17:18:00Z">
        <w:r>
          <w:rPr>
            <w:rStyle w:val="Hipervnculo"/>
          </w:rPr>
          <w:t>2</w:t>
        </w:r>
      </w:ins>
      <w:r>
        <w:rPr>
          <w:rStyle w:val="Hipervnculo"/>
        </w:rPr>
        <w:fldChar w:fldCharType="end"/>
      </w:r>
      <w:ins w:id="241" w:author="Unknown Author" w:date="2023-05-18T17:18:00Z">
        <w:r>
          <w:t>), resulting in an overestimation of species age.</w:t>
        </w:r>
      </w:ins>
    </w:p>
    <w:p w14:paraId="0475967A" w14:textId="77777777" w:rsidR="00AF1F07" w:rsidRDefault="00000000">
      <w:pPr>
        <w:pStyle w:val="Textoindependiente"/>
        <w:spacing w:line="360" w:lineRule="auto"/>
        <w:jc w:val="both"/>
        <w:rPr>
          <w:ins w:id="242" w:author="Unknown Author" w:date="2023-05-18T17:18:00Z"/>
        </w:rPr>
      </w:pPr>
      <w:ins w:id="243" w:author="Unknown Author" w:date="2023-05-18T17:18:00Z">
        <w:r>
          <w:t>Anagenetic</w:t>
        </w:r>
      </w:ins>
    </w:p>
    <w:p w14:paraId="2E1A6677" w14:textId="77777777" w:rsidR="00AF1F07" w:rsidRDefault="00000000">
      <w:pPr>
        <w:pStyle w:val="FirstParagraph"/>
        <w:spacing w:line="360" w:lineRule="auto"/>
        <w:jc w:val="both"/>
        <w:rPr>
          <w:ins w:id="244" w:author="Unknown Author" w:date="2023-05-18T17:18:00Z"/>
        </w:rPr>
      </w:pPr>
      <w:ins w:id="245" w:author="Unknown Author" w:date="2023-05-18T17:18:00Z">
        <w:r>
          <w:t xml:space="preserve">For anagenetic speciation, a diversification event where one species arises, replacing the ancestral species, the phylogenetic age always overestimates the true age, and the problem </w:t>
        </w:r>
        <w:r>
          <w:lastRenderedPageBreak/>
          <w:t xml:space="preserve">gets worst </w:t>
        </w:r>
        <w:commentRangeStart w:id="246"/>
        <w:r>
          <w:t xml:space="preserve">regarding missing species </w:t>
        </w:r>
        <w:commentRangeEnd w:id="246"/>
        <w:r>
          <w:commentReference w:id="246"/>
        </w:r>
        <w:r>
          <w:t>(</w:t>
        </w:r>
        <w:proofErr w:type="spellStart"/>
        <w:r>
          <w:t>Bapst</w:t>
        </w:r>
        <w:proofErr w:type="spellEnd"/>
        <w:r>
          <w:t xml:space="preserve"> 2012; Stadler et al. 2018; </w:t>
        </w:r>
        <w:proofErr w:type="spellStart"/>
        <w:r>
          <w:t>Barido-Sottani</w:t>
        </w:r>
        <w:proofErr w:type="spellEnd"/>
        <w:r>
          <w:t xml:space="preserve"> et al. 2019).</w:t>
        </w:r>
      </w:ins>
    </w:p>
    <w:p w14:paraId="45D9BA26" w14:textId="09B7DCA5" w:rsidR="00AF1F07" w:rsidRDefault="00000000">
      <w:pPr>
        <w:pStyle w:val="FirstParagraph"/>
        <w:spacing w:line="360" w:lineRule="auto"/>
        <w:jc w:val="both"/>
      </w:pPr>
      <w:commentRangeStart w:id="247"/>
      <w:r>
        <w:t xml:space="preserve">These </w:t>
      </w:r>
      <w:commentRangeEnd w:id="247"/>
      <w:r>
        <w:commentReference w:id="247"/>
      </w:r>
      <w:r>
        <w:t xml:space="preserve">speciation modes </w:t>
      </w:r>
      <w:proofErr w:type="gramStart"/>
      <w:r>
        <w:t>determine  species</w:t>
      </w:r>
      <w:proofErr w:type="gramEnd"/>
      <w:r>
        <w:t xml:space="preserve"> longevities (Wagner, Erwin, and Anstey 1995; Rosenblum et al. 2012). Nowadays, </w:t>
      </w:r>
      <w:bookmarkStart w:id="248" w:name="_Hlk136604519"/>
      <w:r>
        <w:t xml:space="preserve">most phylogenies are depicted in the rectangular shape where the node representing the ancestral lineage is placed </w:t>
      </w:r>
      <w:proofErr w:type="spellStart"/>
      <w:r>
        <w:t>inbetween</w:t>
      </w:r>
      <w:proofErr w:type="spellEnd"/>
      <w:r>
        <w:t xml:space="preserve"> two descending one </w:t>
      </w:r>
      <w:bookmarkEnd w:id="248"/>
      <w:r>
        <w:t xml:space="preserve">(e.g., Figure 2), implying the bifurcating mode of speciation.  </w:t>
      </w:r>
      <w:hyperlink w:anchor="fig:phylo_raccoons"/>
    </w:p>
    <w:p w14:paraId="4CC71241" w14:textId="4E496CE4" w:rsidR="00AF1F07" w:rsidRDefault="00AF1F07">
      <w:pPr>
        <w:pStyle w:val="FirstParagraph"/>
        <w:spacing w:line="360" w:lineRule="auto"/>
        <w:jc w:val="both"/>
      </w:pPr>
    </w:p>
    <w:p w14:paraId="0C142846" w14:textId="015B685C" w:rsidR="00AF1F07" w:rsidRDefault="00000000">
      <w:pPr>
        <w:pStyle w:val="FirstParagraph"/>
        <w:spacing w:line="360" w:lineRule="auto"/>
        <w:jc w:val="both"/>
      </w:pPr>
      <w:r>
        <w:t xml:space="preserve">Besides, due to </w:t>
      </w:r>
      <w:proofErr w:type="spellStart"/>
      <w:r>
        <w:t>undersampling</w:t>
      </w:r>
      <w:proofErr w:type="spellEnd"/>
      <w:r>
        <w:t xml:space="preserve"> and/or extinct relatives, phylogenetic age can both under and overestimate true age (Figure </w:t>
      </w:r>
      <w:hyperlink w:anchor="fig:phylo_raccoons">
        <w:r>
          <w:rPr>
            <w:rStyle w:val="Hipervnculo"/>
          </w:rPr>
          <w:t>2</w:t>
        </w:r>
      </w:hyperlink>
      <w:r>
        <w:t xml:space="preserve">).  Thus, sampling biases and speciation modes are likely to affect the estimation of </w:t>
      </w:r>
      <w:commentRangeStart w:id="249"/>
      <w:r>
        <w:t xml:space="preserve">extant species’ ages </w:t>
      </w:r>
      <w:commentRangeEnd w:id="249"/>
      <w:r>
        <w:commentReference w:id="249"/>
      </w:r>
      <w:r>
        <w:t>from calibrated phylogenies.</w:t>
      </w:r>
    </w:p>
    <w:p w14:paraId="7C59C50A" w14:textId="77777777" w:rsidR="00AF1F07" w:rsidRDefault="00000000">
      <w:pPr>
        <w:pStyle w:val="FirstParagraph"/>
        <w:spacing w:line="360" w:lineRule="auto"/>
        <w:jc w:val="both"/>
        <w:rPr>
          <w:ins w:id="250" w:author="Unknown Author" w:date="2023-05-17T14:51:00Z"/>
        </w:rPr>
      </w:pPr>
      <w:bookmarkStart w:id="251" w:name="_Hlk136864652"/>
      <w:commentRangeStart w:id="252"/>
      <w:ins w:id="253" w:author="Unknown Author" w:date="2023-05-18T13:54:00Z">
        <w:r>
          <w:t>While</w:t>
        </w:r>
      </w:ins>
      <w:ins w:id="254" w:author="Unknown Author" w:date="2023-05-18T13:53:00Z">
        <w:r>
          <w:t xml:space="preserve"> the effect of incomplete taxon sampling</w:t>
        </w:r>
        <w:commentRangeEnd w:id="252"/>
        <w:r>
          <w:commentReference w:id="252"/>
        </w:r>
        <w:r>
          <w:t xml:space="preserve"> is mitigated by the </w:t>
        </w:r>
        <w:proofErr w:type="gramStart"/>
        <w:r>
          <w:t>ever growing</w:t>
        </w:r>
        <w:proofErr w:type="gramEnd"/>
        <w:r>
          <w:t xml:space="preserve"> phylogenies and advances in augmenting trees by missing species (e.g.,</w:t>
        </w:r>
        <w:commentRangeStart w:id="255"/>
        <w:r>
          <w:t xml:space="preserve"> </w:t>
        </w:r>
        <w:commentRangeEnd w:id="255"/>
        <w:r>
          <w:commentReference w:id="255"/>
        </w:r>
        <w:r>
          <w:t xml:space="preserve">Thomas et al., 2013, Change et al., 2020), there is little hope of tracking down most of the extinct species and revealing how species emerged. This paper focuses on the latter two. </w:t>
        </w:r>
      </w:ins>
      <w:ins w:id="256" w:author="Unknown Author" w:date="2023-05-18T16:55:00Z">
        <w:r>
          <w:t>G</w:t>
        </w:r>
      </w:ins>
      <w:ins w:id="257" w:author="Unknown Author" w:date="2023-05-17T14:51:00Z">
        <w:r>
          <w:t xml:space="preserve">iven </w:t>
        </w:r>
      </w:ins>
      <w:commentRangeStart w:id="258"/>
      <w:commentRangeEnd w:id="258"/>
      <w:del w:id="259" w:author="Unknown Author" w:date="2023-05-18T16:54:00Z">
        <w:r>
          <w:commentReference w:id="258"/>
        </w:r>
      </w:del>
      <w:ins w:id="260" w:author="Unknown Author" w:date="2023-05-17T14:51:00Z">
        <w:r>
          <w:t xml:space="preserve">the theoretical predictions on the consequences of ignoring extinctions and not knowing the mode of speciation on the reliability of taking branch lengths as surrogate for species ages, it aims to quantify how much an error is actually introduced by doing so and whether it affects our conclusions drawn by comparing species ages. Specifically, we performed simulations where we know the true age of species to: (1) quantify the introduced error in estimated ages under various scenarios of different speciation modes and diversification rates, (2), examine whether this error affects our ability to make qualitative decisions on the order of species ages, and (3) explore whether the signal of a simulated age-related conservation status is preserved in the phylogenetic age of species. </w:t>
        </w:r>
        <w:commentRangeStart w:id="261"/>
        <w:r>
          <w:t xml:space="preserve">We </w:t>
        </w:r>
        <w:commentRangeEnd w:id="261"/>
        <w:r>
          <w:commentReference w:id="261"/>
        </w:r>
        <w:r>
          <w:t xml:space="preserve">note that we quantified relative error ins species age to be comparable among phylogenies and we therefore also use turnover instead of extinction as this measure expresses the relative species replacement over time. </w:t>
        </w:r>
        <w:commentRangeStart w:id="262"/>
        <w:r>
          <w:t>Finally, we propose a way to efficiently quantify the uncertainty in species age for the most error-prone mode of speciation.</w:t>
        </w:r>
      </w:ins>
      <w:commentRangeEnd w:id="262"/>
      <w:r>
        <w:commentReference w:id="262"/>
      </w:r>
      <w:bookmarkEnd w:id="251"/>
    </w:p>
    <w:p w14:paraId="1AE91901" w14:textId="77777777" w:rsidR="00AF1F07" w:rsidRDefault="00000000">
      <w:pPr>
        <w:pStyle w:val="FirstParagraph"/>
        <w:spacing w:line="360" w:lineRule="auto"/>
        <w:jc w:val="both"/>
      </w:pPr>
      <w:commentRangeStart w:id="263"/>
      <w:r>
        <w:t>This paper aims to demonstrate the multiple sources of error associated with phylogenetic age.</w:t>
      </w:r>
      <w:ins w:id="264" w:author="Unknown Author" w:date="2023-05-17T14:42:00Z">
        <w:r>
          <w:t xml:space="preserve"> </w:t>
        </w:r>
      </w:ins>
      <w:del w:id="265" w:author="Unknown Author" w:date="2023-05-17T14:51:00Z">
        <w:r>
          <w:delText xml:space="preserve"> </w:delText>
        </w:r>
      </w:del>
      <w:r>
        <w:t xml:space="preserve">First, we used simulations to show how error measures vary regarding speciation modes and </w:t>
      </w:r>
      <w:commentRangeStart w:id="266"/>
      <w:r>
        <w:t>diversification rates</w:t>
      </w:r>
      <w:commentRangeEnd w:id="266"/>
      <w:r>
        <w:commentReference w:id="266"/>
      </w:r>
      <w:r>
        <w:t xml:space="preserve">. Next, we proposed a geometric function to estimate a distribution of probable ages based on budding speciation for each species within a phylogeny to </w:t>
      </w:r>
      <w:ins w:id="267" w:author="Juan Carrillo" w:date="2023-05-12T18:26:00Z">
        <w:r>
          <w:t xml:space="preserve">partially </w:t>
        </w:r>
      </w:ins>
      <w:del w:id="268" w:author="Juan Carrillo" w:date="2023-05-12T18:27:00Z">
        <w:r>
          <w:delText xml:space="preserve">compensate </w:delText>
        </w:r>
      </w:del>
      <w:ins w:id="269" w:author="Juan Carrillo" w:date="2023-05-12T18:27:00Z">
        <w:r>
          <w:t xml:space="preserve">account </w:t>
        </w:r>
      </w:ins>
      <w:r>
        <w:t>for the error sources</w:t>
      </w:r>
      <w:del w:id="270" w:author="Juan Carrillo" w:date="2023-05-12T18:26:00Z">
        <w:r>
          <w:delText xml:space="preserve"> (partially)</w:delText>
        </w:r>
      </w:del>
      <w:r>
        <w:t xml:space="preserve">. Finally, </w:t>
      </w:r>
      <w:commentRangeStart w:id="271"/>
      <w:r>
        <w:t xml:space="preserve">we performed a set of simulations to associate different levels of extinction signals to species’ true age </w:t>
      </w:r>
      <w:commentRangeEnd w:id="271"/>
      <w:r>
        <w:commentReference w:id="271"/>
      </w:r>
      <w:r>
        <w:t xml:space="preserve">and assessed </w:t>
      </w:r>
      <w:r>
        <w:lastRenderedPageBreak/>
        <w:t xml:space="preserve">whether the phylogenetic age and the ages </w:t>
      </w:r>
      <w:del w:id="272" w:author="Juan Carrillo" w:date="2023-05-12T18:28:00Z">
        <w:r>
          <w:delText xml:space="preserve">generated </w:delText>
        </w:r>
      </w:del>
      <w:ins w:id="273" w:author="Juan Carrillo" w:date="2023-05-12T18:28:00Z">
        <w:r>
          <w:t xml:space="preserve">estimated </w:t>
        </w:r>
      </w:ins>
      <w:r>
        <w:t xml:space="preserve">by our function </w:t>
      </w:r>
      <w:del w:id="274" w:author="Juan Carrillo" w:date="2023-05-12T18:29:00Z">
        <w:r>
          <w:delText xml:space="preserve">also </w:delText>
        </w:r>
      </w:del>
      <w:r>
        <w:t>capture these patterns.</w:t>
      </w:r>
      <w:commentRangeEnd w:id="263"/>
      <w:r>
        <w:commentReference w:id="263"/>
      </w:r>
      <w:r>
        <w:t xml:space="preserve"> We hope this paper will </w:t>
      </w:r>
      <w:del w:id="275" w:author="Unknown Author" w:date="2023-05-17T18:23:00Z">
        <w:r>
          <w:delText>provoke</w:delText>
        </w:r>
      </w:del>
      <w:ins w:id="276" w:author="Unknown Author" w:date="2023-05-17T18:23:00Z">
        <w:r>
          <w:t>stimulate</w:t>
        </w:r>
      </w:ins>
      <w:r>
        <w:t xml:space="preserve"> discussions about the evolutionary information contained by phylogenetic trees and the pertinence of using them for </w:t>
      </w:r>
      <w:proofErr w:type="spellStart"/>
      <w:r>
        <w:t>infer</w:t>
      </w:r>
      <w:del w:id="277" w:author="Juan Carrillo" w:date="2023-05-12T18:30:00Z">
        <w:r>
          <w:delText>ences about the interplay between evolution and ecology</w:delText>
        </w:r>
      </w:del>
      <w:ins w:id="278" w:author="Juan Carrillo" w:date="2023-05-12T18:30:00Z">
        <w:r>
          <w:t>ing</w:t>
        </w:r>
        <w:proofErr w:type="spellEnd"/>
        <w:r>
          <w:t xml:space="preserve"> phylogenetic ages</w:t>
        </w:r>
      </w:ins>
      <w:r>
        <w:t>.</w:t>
      </w:r>
    </w:p>
    <w:p w14:paraId="7B710550" w14:textId="77777777" w:rsidR="00AF1F07" w:rsidRDefault="00AF1F07">
      <w:pPr>
        <w:pStyle w:val="FirstParagraph"/>
        <w:spacing w:line="360" w:lineRule="auto"/>
        <w:jc w:val="both"/>
      </w:pPr>
    </w:p>
    <w:p w14:paraId="39E5D8FB" w14:textId="77777777" w:rsidR="00AF1F07" w:rsidRDefault="00000000">
      <w:pPr>
        <w:pStyle w:val="Ttulo1"/>
        <w:spacing w:line="360" w:lineRule="auto"/>
      </w:pPr>
      <w:bookmarkStart w:id="279" w:name="methods"/>
      <w:bookmarkStart w:id="280" w:name="introduction_Copy_1"/>
      <w:bookmarkEnd w:id="279"/>
      <w:bookmarkEnd w:id="280"/>
      <w:commentRangeStart w:id="281"/>
      <w:r>
        <w:t>M</w:t>
      </w:r>
      <w:commentRangeEnd w:id="281"/>
      <w:r>
        <w:commentReference w:id="281"/>
      </w:r>
      <w:r>
        <w:t>ethods</w:t>
      </w:r>
    </w:p>
    <w:p w14:paraId="41C1E608" w14:textId="77777777" w:rsidR="00AF1F07" w:rsidRDefault="00000000">
      <w:pPr>
        <w:pStyle w:val="FirstParagraph"/>
        <w:spacing w:line="360" w:lineRule="auto"/>
      </w:pPr>
      <w:r>
        <w:t>The following two methodological sections regarding error measures follow the same workflow:</w:t>
      </w:r>
    </w:p>
    <w:p w14:paraId="46A29A5F" w14:textId="77777777" w:rsidR="00AF1F07" w:rsidRDefault="00000000">
      <w:pPr>
        <w:numPr>
          <w:ilvl w:val="0"/>
          <w:numId w:val="1"/>
        </w:numPr>
        <w:spacing w:line="360" w:lineRule="auto"/>
      </w:pPr>
      <w:r>
        <w:t xml:space="preserve">Phylogenetic trees simulation through the </w:t>
      </w:r>
      <w:commentRangeStart w:id="282"/>
      <w:r>
        <w:t>"</w:t>
      </w:r>
      <w:proofErr w:type="spellStart"/>
      <w:proofErr w:type="gramStart"/>
      <w:r>
        <w:t>sim.bd.taxa</w:t>
      </w:r>
      <w:proofErr w:type="spellEnd"/>
      <w:proofErr w:type="gramEnd"/>
      <w:r>
        <w:t>"</w:t>
      </w:r>
      <w:commentRangeEnd w:id="282"/>
      <w:r>
        <w:commentReference w:id="282"/>
      </w:r>
      <w:r>
        <w:t xml:space="preserve"> function from the </w:t>
      </w:r>
      <w:commentRangeStart w:id="283"/>
      <w:proofErr w:type="spellStart"/>
      <w:r>
        <w:rPr>
          <w:i/>
          <w:iCs/>
        </w:rPr>
        <w:t>TreeSim</w:t>
      </w:r>
      <w:commentRangeEnd w:id="283"/>
      <w:proofErr w:type="spellEnd"/>
      <w:r>
        <w:commentReference w:id="283"/>
      </w:r>
      <w:r>
        <w:t xml:space="preserve"> package (Stadler 2011), controlling the number of extant species, speciation, and extinction rates.</w:t>
      </w:r>
    </w:p>
    <w:p w14:paraId="670903B4" w14:textId="77777777" w:rsidR="00AF1F07" w:rsidRDefault="00000000">
      <w:pPr>
        <w:numPr>
          <w:ilvl w:val="0"/>
          <w:numId w:val="1"/>
        </w:numPr>
        <w:spacing w:line="360" w:lineRule="auto"/>
      </w:pPr>
      <w:r>
        <w:t>Taxonomy simulation through "</w:t>
      </w:r>
      <w:proofErr w:type="spellStart"/>
      <w:proofErr w:type="gramStart"/>
      <w:r>
        <w:t>sim.taxonomy</w:t>
      </w:r>
      <w:proofErr w:type="spellEnd"/>
      <w:proofErr w:type="gramEnd"/>
      <w:r>
        <w:t xml:space="preserve">" function from the </w:t>
      </w:r>
      <w:proofErr w:type="spellStart"/>
      <w:r>
        <w:rPr>
          <w:i/>
          <w:iCs/>
        </w:rPr>
        <w:t>FossilSim</w:t>
      </w:r>
      <w:proofErr w:type="spellEnd"/>
      <w:r>
        <w:t xml:space="preserve"> package (</w:t>
      </w:r>
      <w:proofErr w:type="spellStart"/>
      <w:r>
        <w:t>Barido-Sottani</w:t>
      </w:r>
      <w:proofErr w:type="spellEnd"/>
      <w:r>
        <w:t xml:space="preserve"> et al. 2019), using as input the trees generated previously and controlling the speciation modes.</w:t>
      </w:r>
    </w:p>
    <w:p w14:paraId="5FDFFE62" w14:textId="77777777" w:rsidR="00AF1F07" w:rsidRDefault="00000000">
      <w:pPr>
        <w:numPr>
          <w:ilvl w:val="0"/>
          <w:numId w:val="1"/>
        </w:numPr>
        <w:spacing w:line="360" w:lineRule="auto"/>
      </w:pPr>
      <w:r>
        <w:t>The "</w:t>
      </w:r>
      <w:proofErr w:type="spellStart"/>
      <w:proofErr w:type="gramStart"/>
      <w:r>
        <w:t>sim.taxonomy</w:t>
      </w:r>
      <w:proofErr w:type="spellEnd"/>
      <w:proofErr w:type="gramEnd"/>
      <w:r>
        <w:t xml:space="preserve">" function allows us to save the </w:t>
      </w:r>
      <w:ins w:id="284" w:author="Juan Carrillo" w:date="2023-05-12T18:31:00Z">
        <w:r>
          <w:t>t</w:t>
        </w:r>
      </w:ins>
      <w:del w:id="285" w:author="Juan Carrillo" w:date="2023-05-12T18:31:00Z">
        <w:r>
          <w:delText>T</w:delText>
        </w:r>
      </w:del>
      <w:r>
        <w:t>rue age of species. We pruned the extinct species from the phylogenies using the "</w:t>
      </w:r>
      <w:proofErr w:type="spellStart"/>
      <w:proofErr w:type="gramStart"/>
      <w:r>
        <w:t>prune.fossil</w:t>
      </w:r>
      <w:proofErr w:type="gramEnd"/>
      <w:r>
        <w:t>.tips</w:t>
      </w:r>
      <w:proofErr w:type="spellEnd"/>
      <w:r>
        <w:t xml:space="preserve">" function from the </w:t>
      </w:r>
      <w:proofErr w:type="spellStart"/>
      <w:r>
        <w:rPr>
          <w:i/>
          <w:iCs/>
        </w:rPr>
        <w:t>FossilSim</w:t>
      </w:r>
      <w:proofErr w:type="spellEnd"/>
      <w:r>
        <w:t xml:space="preserve"> package (</w:t>
      </w:r>
      <w:proofErr w:type="spellStart"/>
      <w:r>
        <w:t>Barido-Sottani</w:t>
      </w:r>
      <w:proofErr w:type="spellEnd"/>
      <w:r>
        <w:t xml:space="preserve"> et al. 2019). Then, we </w:t>
      </w:r>
      <w:commentRangeStart w:id="286"/>
      <w:r>
        <w:t>estimated</w:t>
      </w:r>
      <w:commentRangeEnd w:id="286"/>
      <w:r>
        <w:commentReference w:id="286"/>
      </w:r>
      <w:r>
        <w:t xml:space="preserve"> the Phylogenetic ages from the branch lengths of the pruned trees. Both, phylogenetic and true ages, were scaled to the root age of the corresponding tree.</w:t>
      </w:r>
    </w:p>
    <w:p w14:paraId="2F2EE851" w14:textId="77777777" w:rsidR="00AF1F07" w:rsidRDefault="00000000">
      <w:pPr>
        <w:pStyle w:val="FirstParagraph"/>
        <w:spacing w:line="360" w:lineRule="auto"/>
        <w:rPr>
          <w:ins w:id="287" w:author="Unknown Author" w:date="2023-05-18T17:00:00Z"/>
        </w:rPr>
      </w:pPr>
      <w:ins w:id="288" w:author="Unknown Author" w:date="2023-05-18T17:00:00Z">
        <w:r>
          <w:rPr>
            <w:i/>
            <w:iCs/>
          </w:rPr>
          <w:t>Simulating species ages</w:t>
        </w:r>
      </w:ins>
    </w:p>
    <w:p w14:paraId="359348CA" w14:textId="77777777" w:rsidR="00AF1F07" w:rsidRDefault="00000000">
      <w:pPr>
        <w:pStyle w:val="Textoindependiente"/>
        <w:spacing w:line="360" w:lineRule="auto"/>
        <w:jc w:val="both"/>
        <w:rPr>
          <w:ins w:id="289" w:author="Unknown Author" w:date="2023-05-18T17:01:00Z"/>
        </w:rPr>
      </w:pPr>
      <w:bookmarkStart w:id="290" w:name="_Hlk136874510"/>
      <w:ins w:id="291" w:author="Unknown Author" w:date="2023-05-19T18:26:00Z">
        <w:r>
          <w:t>For all simulation experiments, w</w:t>
        </w:r>
      </w:ins>
      <w:ins w:id="292" w:author="Unknown Author" w:date="2023-05-19T18:12:00Z">
        <w:r>
          <w:t xml:space="preserve">e generated complete phylogenies of extant and extinct species </w:t>
        </w:r>
      </w:ins>
      <w:ins w:id="293" w:author="Unknown Author" w:date="2023-05-19T16:13:00Z">
        <w:r>
          <w:t>under the stochastic birth-death process (</w:t>
        </w:r>
        <w:proofErr w:type="gramStart"/>
        <w:r>
          <w:t>i.e.</w:t>
        </w:r>
        <w:proofErr w:type="gramEnd"/>
        <w:r>
          <w:t xml:space="preserve"> without cladogenetic extinction</w:t>
        </w:r>
      </w:ins>
      <w:ins w:id="294" w:author="Unknown Author" w:date="2023-05-19T18:13:00Z">
        <w:r>
          <w:t xml:space="preserve">) using the package </w:t>
        </w:r>
        <w:proofErr w:type="spellStart"/>
        <w:r>
          <w:t>TreeSim</w:t>
        </w:r>
        <w:proofErr w:type="spellEnd"/>
        <w:r>
          <w:t xml:space="preserve"> </w:t>
        </w:r>
      </w:ins>
      <w:ins w:id="295" w:author="Unknown Author" w:date="2023-05-19T18:14:00Z">
        <w:r>
          <w:t xml:space="preserve">2.4 (Stadler 2011) for the R 4.3.0 statistical programing environment (R Core Team, 2023). </w:t>
        </w:r>
      </w:ins>
      <w:ins w:id="296" w:author="Unknown Author" w:date="2023-05-19T18:17:00Z">
        <w:r>
          <w:t>We always simulated 100 extant species</w:t>
        </w:r>
      </w:ins>
      <w:ins w:id="297" w:author="Unknown Author" w:date="2023-05-19T18:25:00Z">
        <w:r>
          <w:t>,</w:t>
        </w:r>
      </w:ins>
      <w:ins w:id="298" w:author="Unknown Author" w:date="2023-05-19T18:23:00Z">
        <w:r>
          <w:t xml:space="preserve"> while the number of extinct species </w:t>
        </w:r>
      </w:ins>
      <w:ins w:id="299" w:author="Unknown Author" w:date="2023-05-19T18:25:00Z">
        <w:r>
          <w:t>was stochastically controlled by a given turnover</w:t>
        </w:r>
      </w:ins>
      <w:ins w:id="300" w:author="Unknown Author" w:date="2023-05-19T18:28:00Z">
        <w:r>
          <w:t>. We mapped species to the complete phylogenies</w:t>
        </w:r>
      </w:ins>
      <w:ins w:id="301" w:author="Unknown Author" w:date="2023-05-19T18:31:00Z">
        <w:r>
          <w:t xml:space="preserve"> using the R package </w:t>
        </w:r>
        <w:proofErr w:type="spellStart"/>
        <w:r>
          <w:t>FossilSim</w:t>
        </w:r>
        <w:proofErr w:type="spellEnd"/>
        <w:r>
          <w:t xml:space="preserve"> 2.3.1 </w:t>
        </w:r>
      </w:ins>
      <w:ins w:id="302" w:author="Unknown Author" w:date="2023-05-19T18:32:00Z">
        <w:r>
          <w:t>(</w:t>
        </w:r>
        <w:proofErr w:type="spellStart"/>
        <w:r>
          <w:t>Barido-Sottani</w:t>
        </w:r>
        <w:proofErr w:type="spellEnd"/>
        <w:r>
          <w:t xml:space="preserve"> et al. 2019) according </w:t>
        </w:r>
      </w:ins>
      <w:ins w:id="303" w:author="Unknown Author" w:date="2023-05-19T18:46:00Z">
        <w:r>
          <w:t>to the three different speciation modes, providing the true species ages.</w:t>
        </w:r>
      </w:ins>
      <w:ins w:id="304" w:author="Unknown Author" w:date="2023-05-19T18:50:00Z">
        <w:r>
          <w:t xml:space="preserve"> We then pruned all extinct species from the phylogeny and </w:t>
        </w:r>
      </w:ins>
      <w:ins w:id="305" w:author="Unknown Author" w:date="2023-05-19T18:53:00Z">
        <w:r>
          <w:t xml:space="preserve">obtained the length of terminal branches, </w:t>
        </w:r>
      </w:ins>
      <w:ins w:id="306" w:author="Unknown Author" w:date="2023-05-19T18:54:00Z">
        <w:r>
          <w:t>which we took as the phylogenetic age of the extant species.</w:t>
        </w:r>
      </w:ins>
      <w:ins w:id="307" w:author="Unknown Author" w:date="2023-05-22T11:57:00Z">
        <w:r>
          <w:t xml:space="preserve"> We rescaled all phylogenetic trees to </w:t>
        </w:r>
        <w:proofErr w:type="gramStart"/>
        <w:r>
          <w:t>an</w:t>
        </w:r>
        <w:proofErr w:type="gramEnd"/>
        <w:r>
          <w:t xml:space="preserve"> root age of </w:t>
        </w:r>
        <w:r>
          <w:lastRenderedPageBreak/>
          <w:t>1, obtained relative ages, and where therefore able to compare results among different simulation scenarios.</w:t>
        </w:r>
      </w:ins>
    </w:p>
    <w:bookmarkEnd w:id="290"/>
    <w:p w14:paraId="6E5C2D4B" w14:textId="77777777" w:rsidR="00AF1F07" w:rsidRDefault="00AF1F07">
      <w:pPr>
        <w:pStyle w:val="Textoindependiente"/>
        <w:spacing w:line="360" w:lineRule="auto"/>
        <w:jc w:val="both"/>
        <w:rPr>
          <w:ins w:id="308" w:author="Unknown Author" w:date="2023-05-18T16:58:00Z"/>
        </w:rPr>
      </w:pPr>
    </w:p>
    <w:p w14:paraId="61429420" w14:textId="05A70D2A" w:rsidR="00AF1F07" w:rsidRDefault="00000000">
      <w:pPr>
        <w:pStyle w:val="FirstParagraph"/>
        <w:spacing w:line="360" w:lineRule="auto"/>
      </w:pPr>
      <w:bookmarkStart w:id="309" w:name="_Hlk136875898"/>
      <w:commentRangeStart w:id="310"/>
      <w:r>
        <w:rPr>
          <w:i/>
          <w:iCs/>
        </w:rPr>
        <w:t>Error</w:t>
      </w:r>
      <w:commentRangeEnd w:id="310"/>
      <w:r>
        <w:commentReference w:id="310"/>
      </w:r>
      <w:r>
        <w:rPr>
          <w:i/>
          <w:iCs/>
        </w:rPr>
        <w:t xml:space="preserve"> in equating phylogenetic and species age</w:t>
      </w:r>
    </w:p>
    <w:p w14:paraId="7F45A2D5" w14:textId="6014C5CE" w:rsidR="00AF1F07" w:rsidRDefault="00000000">
      <w:pPr>
        <w:pStyle w:val="FirstParagraph"/>
        <w:spacing w:line="360" w:lineRule="auto"/>
        <w:jc w:val="both"/>
      </w:pPr>
      <w:r>
        <w:t>To explore whether there is a consistent over or underestimation of species ages and how large the error is by equating phylogenetic ages with species age, we simulated various scenarios of different speciation modes and diversification rates. First, we simulated 100 phylogenetic trees with birth rates set to 0.1, 0.5, and 1, combined with 100 death rates ranging from 0 to 0.99 in equal increments. We defined turnover as birth/death which is sometimes called extinction fraction</w:t>
      </w:r>
      <w:r w:rsidR="00E86360">
        <w:t xml:space="preserve"> </w:t>
      </w:r>
      <w:r w:rsidR="00E86360">
        <w:fldChar w:fldCharType="begin" w:fldLock="1"/>
      </w:r>
      <w:r w:rsidR="00E86360">
        <w:instrText>ADDIN CSL_CITATION {"citationItems":[{"id":"ITEM-1","itemData":{"DOI":"10.1093/sysbio/syw022","ISSN":"1076836X","PMID":"27016728","abstract":"The distribution of diversity can vary considerably from clade to clade. Attempts to understand these patterns often employ state-dependent speciation and extinction models to determine whether the evolution of a particular novel trait has increased speciation rates and/or decreased extinction rates. It is still unclear, however, whether these models are uncovering important drivers of diversification, or whether they are simply pointing to more complex patterns involving many unmeasured and co-distributed factors. Herewe describe an extension to the popular state-dependent speciation and extinction models that specifically accounts for the presence of unmeasured factors that could impact diversification rates estimated for the states of any observed trait, addressing at least one major criticism of BiSSE (Binary State Speciation and Extinction) methods. Specifically, our model, which we refer to as HiSSE (Hidden State Speciation and Extinction), assumes that related to each observed state in themodel are \"hidden\" states that exhibit potentially distinct diversification dynamics and transition rates than the observed states in isolation. We also demonstrate how our model can be used as characterindependent diversification models that allowfor a complex diversification process that is independent of the evolution of a character.Under rigorous simulation tests and when applied to empirical data,we find that HiSSE performs reasonablywell, and can at least detect net diversification rate differences between observed and hidden states and detect when diversification rate differences do not correlate with the observed states.We discuss the remaining issues with state-dependent speciation and extinction models in general, and the important ways in which HiSSE provides a more nuanced understanding of trait-dependent diversification.","author":[{"dropping-particle":"","family":"Beaulieu","given":"Jeremy M.","non-dropping-particle":"","parse-names":false,"suffix":""},{"dropping-particle":"","family":"O'Meara","given":"Brian C.","non-dropping-particle":"","parse-names":false,"suffix":""}],"container-title":"Systematic Biology","id":"ITEM-1","issue":"4","issued":{"date-parts":[["2016"]]},"page":"583-601","title":"Detecting hidden diversification shifts in models of trait-dependent speciation and extinction","type":"article-journal","volume":"65"},"uris":["http://www.mendeley.com/documents/?uuid=20ea22d8-bf76-4a1c-9287-e34d094f6033"]}],"mendeley":{"formattedCitation":"(Beaulieu and O’Meara 2016)","plainTextFormattedCitation":"(Beaulieu and O’Meara 2016)"},"properties":{"noteIndex":0},"schema":"https://github.com/citation-style-language/schema/raw/master/csl-citation.json"}</w:instrText>
      </w:r>
      <w:r w:rsidR="00E86360">
        <w:fldChar w:fldCharType="separate"/>
      </w:r>
      <w:r w:rsidR="00E86360" w:rsidRPr="00E86360">
        <w:rPr>
          <w:noProof/>
        </w:rPr>
        <w:t>(Beaulieu and O’Meara 2016)</w:t>
      </w:r>
      <w:r w:rsidR="00E86360">
        <w:fldChar w:fldCharType="end"/>
      </w:r>
      <w:r w:rsidR="00E86360">
        <w:t xml:space="preserve">. </w:t>
      </w:r>
      <w:r>
        <w:t xml:space="preserve">Second, on each of these phylogenies, we then mapped species on these 300 </w:t>
      </w:r>
      <w:commentRangeStart w:id="311"/>
      <w:r>
        <w:t>phylogenies</w:t>
      </w:r>
      <w:commentRangeEnd w:id="311"/>
      <w:r>
        <w:commentReference w:id="311"/>
      </w:r>
      <w:r>
        <w:t xml:space="preserve"> according to different scenarios of speciation: (1) strictly budding speciation at branch nodes, (2) strictly bifurcating speciation at branch nodes, (3) a combination of strictly budding speciation at branch nodes a</w:t>
      </w:r>
      <w:r w:rsidR="00E86360">
        <w:t>n</w:t>
      </w:r>
      <w:r>
        <w:t>d anagenetic origination of species with a rate set to half the birth rate that was used to generate the phylogeny, and (4) bifurcating speciation combined with anagenetic speciation equal to half the birth rate.</w:t>
      </w:r>
    </w:p>
    <w:p w14:paraId="2D84B0E7" w14:textId="2D93B448" w:rsidR="00AF1F07" w:rsidRDefault="00000000">
      <w:pPr>
        <w:pStyle w:val="FirstParagraph"/>
        <w:spacing w:line="360" w:lineRule="auto"/>
        <w:jc w:val="both"/>
      </w:pPr>
      <w:r>
        <w:t xml:space="preserve">We obtained in total 120,000 extant species, 30,000 for each speciation scenario. We calculated the mean absolute percentage error </w:t>
      </w:r>
      <w:commentRangeStart w:id="312"/>
      <w:r>
        <w:t>(MAPE)</w:t>
      </w:r>
      <w:r w:rsidR="00160CA1">
        <w:t xml:space="preserve"> (put formula)</w:t>
      </w:r>
      <w:r>
        <w:t xml:space="preserve"> </w:t>
      </w:r>
      <w:commentRangeEnd w:id="312"/>
      <w:r>
        <w:commentReference w:id="312"/>
      </w:r>
      <w:r>
        <w:t xml:space="preserve">as measure of the deviation of the phylogenetic ages from the true age. Next, we plotted the MAPE for different speciation modes against the simulated turnover. </w:t>
      </w:r>
    </w:p>
    <w:bookmarkEnd w:id="309"/>
    <w:p w14:paraId="56835A92" w14:textId="77777777" w:rsidR="00AF1F07" w:rsidRDefault="00AF1F07">
      <w:pPr>
        <w:pStyle w:val="FirstParagraph"/>
        <w:spacing w:line="360" w:lineRule="auto"/>
        <w:jc w:val="both"/>
        <w:rPr>
          <w:ins w:id="313" w:author="Juan Carrillo" w:date="2023-05-12T18:35:00Z"/>
        </w:rPr>
      </w:pPr>
    </w:p>
    <w:p w14:paraId="083665EA" w14:textId="52CD5D73" w:rsidR="00AF1F07" w:rsidRDefault="00000000">
      <w:pPr>
        <w:pStyle w:val="FirstParagraph"/>
        <w:spacing w:line="360" w:lineRule="auto"/>
        <w:jc w:val="both"/>
      </w:pPr>
      <w:bookmarkStart w:id="314" w:name="_Hlk137207693"/>
      <w:r>
        <w:rPr>
          <w:i/>
          <w:iCs/>
        </w:rPr>
        <w:t>Impact of age error on comparing species ages</w:t>
      </w:r>
    </w:p>
    <w:p w14:paraId="22B40D3E" w14:textId="478FB5CA" w:rsidR="00BF090D" w:rsidRDefault="00000000">
      <w:pPr>
        <w:pStyle w:val="FirstParagraph"/>
        <w:spacing w:line="360" w:lineRule="auto"/>
        <w:jc w:val="both"/>
      </w:pPr>
      <w:r>
        <w:t xml:space="preserve">To explore whether the error introduced by equating phylogenetic age with species age impacts our ability to make qualitative judgements </w:t>
      </w:r>
      <w:r w:rsidR="00712856">
        <w:t>such</w:t>
      </w:r>
      <w:r>
        <w:t xml:space="preserve"> as which of two extant species is the younger one, we simulated 1,000 phylogenetic trees with values of extinction rates of 0.9, 0.5, and 0, combined with a fixed speciation rate of 1 (3000 trees). </w:t>
      </w:r>
      <w:r w:rsidR="00712856">
        <w:t>Second, on each of these phylogenies, we mapped species according to budding and bifurcating speciation. Thus, we simulated 300,000 extant species for each speciation mode.  Next, we</w:t>
      </w:r>
      <w:r>
        <w:t xml:space="preserve"> calculated the proportion of cases where the</w:t>
      </w:r>
      <w:r w:rsidR="00BF090D">
        <w:t xml:space="preserve"> younger of two species</w:t>
      </w:r>
      <w:r>
        <w:t xml:space="preserve">, according to its phylogenetic age, is, in fact, the older one given the </w:t>
      </w:r>
      <w:r w:rsidR="00BF090D">
        <w:t>true</w:t>
      </w:r>
      <w:r>
        <w:t xml:space="preserve"> age of the two species. We performed this comparison from the perspective of an empirical research that can only obtain the phylogenetic ages. Two types </w:t>
      </w:r>
      <w:r>
        <w:lastRenderedPageBreak/>
        <w:t>of comparisons were made for each phylogeny: (1) between the youngest and oldest species</w:t>
      </w:r>
      <w:r w:rsidR="00BF090D">
        <w:t xml:space="preserve"> in the phylogeny</w:t>
      </w:r>
      <w:r>
        <w:t>, and (2) two randomly selected species</w:t>
      </w:r>
      <w:r w:rsidR="00BF090D">
        <w:t>.</w:t>
      </w:r>
      <w:r>
        <w:t xml:space="preserve">  </w:t>
      </w:r>
    </w:p>
    <w:bookmarkEnd w:id="314"/>
    <w:p w14:paraId="16FFDDCD" w14:textId="77777777" w:rsidR="00BF090D" w:rsidRDefault="00BF090D">
      <w:pPr>
        <w:pStyle w:val="FirstParagraph"/>
        <w:spacing w:line="360" w:lineRule="auto"/>
        <w:jc w:val="both"/>
      </w:pPr>
    </w:p>
    <w:p w14:paraId="57F5ABED" w14:textId="6054C195" w:rsidR="00AF1F07" w:rsidRDefault="00000000">
      <w:pPr>
        <w:pStyle w:val="FirstParagraph"/>
        <w:spacing w:line="360" w:lineRule="auto"/>
        <w:jc w:val="both"/>
      </w:pPr>
      <w:commentRangeStart w:id="315"/>
      <w:commentRangeEnd w:id="315"/>
      <w:r>
        <w:commentReference w:id="315"/>
      </w:r>
      <w:bookmarkStart w:id="316" w:name="_Hlk137208487"/>
      <w:r>
        <w:rPr>
          <w:i/>
          <w:iCs/>
        </w:rPr>
        <w:t>Quantifying uncertainty in species age under budding speciation</w:t>
      </w:r>
    </w:p>
    <w:p w14:paraId="06D198E4" w14:textId="26C3ECBB" w:rsidR="00AF1F07" w:rsidRDefault="00000000">
      <w:pPr>
        <w:pStyle w:val="FirstParagraph"/>
        <w:spacing w:line="360" w:lineRule="auto"/>
        <w:jc w:val="both"/>
      </w:pPr>
      <w:r>
        <w:t xml:space="preserve">For the scenario of budding speciation, which is the assumption of the birth-death process, we implemented an R function to quantify the uncertainty in species ages from their phylogenetic ages and the tree topology. As the probability of a branch to be the ancestral species </w:t>
      </w:r>
      <w:r w:rsidR="00634D8E">
        <w:t>be</w:t>
      </w:r>
      <w:r>
        <w:t>longing to a new or the ancestral species are the only two possible outcomes for the two branches descending from a budding speciation event, and the probability of both is always 50%. Therefore, the probability for each ancestral node to be the origin of a species is given by the geometric distribution:</w:t>
      </w:r>
    </w:p>
    <w:p w14:paraId="31E3049F" w14:textId="77777777" w:rsidR="00AF1F07" w:rsidRDefault="00000000">
      <w:pPr>
        <w:pStyle w:val="FirstParagraph"/>
        <w:spacing w:line="360" w:lineRule="auto"/>
        <w:jc w:val="both"/>
      </w:pPr>
      <w:r>
        <w:t xml:space="preserve">(1 – </w:t>
      </w:r>
      <w:proofErr w:type="gramStart"/>
      <w:r>
        <w:t>p)</w:t>
      </w:r>
      <w:r>
        <w:rPr>
          <w:vertAlign w:val="superscript"/>
        </w:rPr>
        <w:t>(</w:t>
      </w:r>
      <w:proofErr w:type="gramEnd"/>
      <w:r>
        <w:rPr>
          <w:vertAlign w:val="superscript"/>
        </w:rPr>
        <w:t>k – 1)</w:t>
      </w:r>
      <w:r>
        <w:t>p,</w:t>
      </w:r>
    </w:p>
    <w:p w14:paraId="6D351E87" w14:textId="77777777" w:rsidR="00AF1F07" w:rsidRDefault="00000000">
      <w:pPr>
        <w:pStyle w:val="Textoindependiente"/>
        <w:spacing w:line="360" w:lineRule="auto"/>
        <w:jc w:val="both"/>
      </w:pPr>
      <w:r>
        <w:t>with p = 0.5 and k equal to the corresponding number of ancestral nodes. We then used these probabilities to calculate a weighted mean and 95% confidence interval of the node heights, which is the time until the present for extant species or extinction for non-living species, respectively.</w:t>
      </w:r>
    </w:p>
    <w:p w14:paraId="29E107EC" w14:textId="314A079A" w:rsidR="00AF1F07" w:rsidRDefault="00000000">
      <w:pPr>
        <w:pStyle w:val="Textoindependiente"/>
        <w:spacing w:line="360" w:lineRule="auto"/>
        <w:jc w:val="both"/>
      </w:pPr>
      <w:commentRangeStart w:id="317"/>
      <w:r>
        <w:t xml:space="preserve">When </w:t>
      </w:r>
      <w:commentRangeEnd w:id="317"/>
      <w:r>
        <w:commentReference w:id="317"/>
      </w:r>
      <w:r>
        <w:t xml:space="preserve">using this approach to quantify the uncertainty in species ages from a phylogeny of only extant species, it will be result in an overestimation because the number of ancestral nodes of a species is biased due to the missing extinct species. </w:t>
      </w:r>
    </w:p>
    <w:p w14:paraId="38F9AB59" w14:textId="650F0EEB" w:rsidR="00AF1F07" w:rsidRDefault="00000000">
      <w:pPr>
        <w:pStyle w:val="FirstParagraph"/>
        <w:spacing w:line="360" w:lineRule="auto"/>
        <w:jc w:val="both"/>
      </w:pPr>
      <w:r>
        <w:br/>
        <w:t>To evaluated the consequences of this bias, we simulated 100 phylogenetic trees with 0.25 (high), 0.15 (intermediate), and 0.05 (low) extinction rates, combined with a fixed speciation rate of 0.2 (</w:t>
      </w:r>
      <w:proofErr w:type="gramStart"/>
      <w:r>
        <w:t>i.e.</w:t>
      </w:r>
      <w:proofErr w:type="gramEnd"/>
      <w:r>
        <w:t xml:space="preserve"> 300 trees). We evaluated the accuracy of the geometric function by </w:t>
      </w:r>
      <w:commentRangeStart w:id="318"/>
      <w:r>
        <w:t>quantifying the function’s coverage</w:t>
      </w:r>
      <w:commentRangeEnd w:id="318"/>
      <w:r>
        <w:commentReference w:id="318"/>
      </w:r>
      <w:r>
        <w:t xml:space="preserve"> or the proportion of true ages inside the 95% confidence interval. Additionally, we compared the </w:t>
      </w:r>
      <w:proofErr w:type="spellStart"/>
      <w:r>
        <w:t>the</w:t>
      </w:r>
      <w:proofErr w:type="spellEnd"/>
      <w:r>
        <w:t xml:space="preserve"> true age with the modal and the mean age, respectively obtained by the function. </w:t>
      </w:r>
    </w:p>
    <w:bookmarkEnd w:id="316"/>
    <w:p w14:paraId="5D2F3B2A" w14:textId="77777777" w:rsidR="00AF1F07" w:rsidRDefault="00000000">
      <w:pPr>
        <w:pStyle w:val="FirstParagraph"/>
        <w:spacing w:line="360" w:lineRule="auto"/>
        <w:jc w:val="both"/>
      </w:pPr>
      <w:r>
        <w:br/>
      </w:r>
      <w:commentRangeStart w:id="319"/>
      <w:r>
        <w:rPr>
          <w:i/>
          <w:iCs/>
        </w:rPr>
        <w:t>Extinction signal</w:t>
      </w:r>
      <w:commentRangeEnd w:id="319"/>
      <w:r>
        <w:commentReference w:id="319"/>
      </w:r>
    </w:p>
    <w:p w14:paraId="77FD9F2F" w14:textId="32172B5C" w:rsidR="00AF1F07" w:rsidRDefault="00000000">
      <w:pPr>
        <w:pStyle w:val="FirstParagraph"/>
        <w:spacing w:line="360" w:lineRule="auto"/>
        <w:jc w:val="both"/>
      </w:pPr>
      <w:bookmarkStart w:id="320" w:name="_Hlk137210419"/>
      <w:r>
        <w:t xml:space="preserve">To evaluate whether the </w:t>
      </w:r>
      <w:r w:rsidR="00910639">
        <w:t>often-assumed</w:t>
      </w:r>
      <w:r>
        <w:t xml:space="preserve"> relationship between species age and extinction risk (</w:t>
      </w:r>
      <w:proofErr w:type="gramStart"/>
      <w:r w:rsidR="00910639">
        <w:t>e</w:t>
      </w:r>
      <w:r>
        <w:t>.g.</w:t>
      </w:r>
      <w:proofErr w:type="gramEnd"/>
      <w:r>
        <w:t xml:space="preserve"> 2-3 REFs) is preserved the in phylogenetic ages, </w:t>
      </w:r>
      <w:commentRangeStart w:id="321"/>
      <w:r>
        <w:t>we simulated 1,000 phylogenetic trees</w:t>
      </w:r>
      <w:commentRangeEnd w:id="321"/>
      <w:r>
        <w:commentReference w:id="321"/>
      </w:r>
      <w:r>
        <w:t xml:space="preserve"> with extinction rates of 0.25, 0.15, and 0.05, and a fixed speciation rate of 0.3. Then, using the </w:t>
      </w:r>
      <w:r>
        <w:lastRenderedPageBreak/>
        <w:t xml:space="preserve">phylogenies as inputs, we mapped species on each tree considering only budding speciation. Next, we binned the true ages in five categories corresponding to the IUCN conservation categories: Least Concern (LC), Near Threatened (NT), Vulnerable (VU), Endangered (EN), and Critically Endangered (CR; </w:t>
      </w:r>
      <w:proofErr w:type="spellStart"/>
      <w:r>
        <w:t>Internation</w:t>
      </w:r>
      <w:proofErr w:type="spellEnd"/>
      <w:r>
        <w:t xml:space="preserve"> Union for the Conservation of Nature et al. (2001). With this, we generated two scenarios: (1) a positive effect with older species being at higher extinction risk), and (2) a </w:t>
      </w:r>
      <w:commentRangeStart w:id="323"/>
      <w:r>
        <w:t>null effect</w:t>
      </w:r>
      <w:commentRangeEnd w:id="323"/>
      <w:r>
        <w:commentReference w:id="323"/>
      </w:r>
      <w:r>
        <w:t xml:space="preserve"> where species age and extinction risk are uncorrelated. </w:t>
      </w:r>
      <w:commentRangeStart w:id="324"/>
      <w:r>
        <w:t>Then, we plotted for each phylogeny a line between the five conservation categories and the mean true and phylogenetic ages, respectively.</w:t>
      </w:r>
      <w:commentRangeEnd w:id="324"/>
      <w:r>
        <w:commentReference w:id="324"/>
      </w:r>
      <w:r>
        <w:t xml:space="preserve"> </w:t>
      </w:r>
      <w:commentRangeStart w:id="325"/>
      <w:r>
        <w:t>Finally, we quantified how many trees, for the phylogenetic and geometric ages, were estimated right regarding the relationship between true age and conservation status categories.</w:t>
      </w:r>
      <w:commentRangeEnd w:id="325"/>
      <w:r>
        <w:commentReference w:id="325"/>
      </w:r>
    </w:p>
    <w:p w14:paraId="57D0C19D" w14:textId="77777777" w:rsidR="00AF1F07" w:rsidRDefault="00000000">
      <w:pPr>
        <w:pStyle w:val="Ttulo1"/>
        <w:spacing w:line="360" w:lineRule="auto"/>
      </w:pPr>
      <w:bookmarkStart w:id="326" w:name="results"/>
      <w:bookmarkStart w:id="327" w:name="methods_Copy_1"/>
      <w:bookmarkEnd w:id="320"/>
      <w:bookmarkEnd w:id="326"/>
      <w:bookmarkEnd w:id="327"/>
      <w:commentRangeStart w:id="328"/>
      <w:r>
        <w:t>R</w:t>
      </w:r>
      <w:commentRangeEnd w:id="328"/>
      <w:r>
        <w:commentReference w:id="328"/>
      </w:r>
      <w:r>
        <w:t>esults</w:t>
      </w:r>
    </w:p>
    <w:p w14:paraId="7EA08178" w14:textId="77777777" w:rsidR="00AF1F07" w:rsidRDefault="00000000">
      <w:pPr>
        <w:pStyle w:val="FirstParagraph"/>
        <w:spacing w:line="360" w:lineRule="auto"/>
        <w:rPr>
          <w:ins w:id="329" w:author="Juan Carrillo" w:date="2023-05-12T18:59:00Z"/>
        </w:rPr>
      </w:pPr>
      <w:r>
        <w:rPr>
          <w:i/>
          <w:iCs/>
        </w:rPr>
        <w:t>Quantifying the error</w:t>
      </w:r>
      <w:ins w:id="330" w:author="Juan Carrillo" w:date="2023-05-12T18:59:00Z">
        <w:r>
          <w:rPr>
            <w:i/>
            <w:iCs/>
          </w:rPr>
          <w:t xml:space="preserve"> </w:t>
        </w:r>
      </w:ins>
      <w:ins w:id="331" w:author="Unknown Author" w:date="2023-05-22T17:33:00Z">
        <w:r>
          <w:rPr>
            <w:i/>
            <w:iCs/>
          </w:rPr>
          <w:t>in equating phylogenetic and species age</w:t>
        </w:r>
      </w:ins>
      <w:ins w:id="332" w:author="Juan Carrillo" w:date="2023-05-12T18:59:00Z">
        <w:del w:id="333" w:author="Unknown Author" w:date="2023-05-22T17:33:00Z">
          <w:r>
            <w:rPr>
              <w:i/>
              <w:iCs/>
            </w:rPr>
            <w:delText>on ages estimations</w:delText>
          </w:r>
        </w:del>
      </w:ins>
    </w:p>
    <w:p w14:paraId="6E93C5D6" w14:textId="77777777" w:rsidR="00AF1F07" w:rsidRDefault="00000000">
      <w:pPr>
        <w:pStyle w:val="FirstParagraph"/>
        <w:spacing w:line="360" w:lineRule="auto"/>
        <w:jc w:val="both"/>
      </w:pPr>
      <w:r>
        <w:br/>
      </w:r>
      <w:r>
        <w:rPr>
          <w:u w:val="single"/>
        </w:rPr>
        <w:t>True age vs Phylogenetic age</w:t>
      </w:r>
    </w:p>
    <w:p w14:paraId="36199CA7" w14:textId="6B18DA48" w:rsidR="00AF1F07" w:rsidRDefault="00000000">
      <w:pPr>
        <w:pStyle w:val="FirstParagraph"/>
        <w:spacing w:line="360" w:lineRule="auto"/>
        <w:jc w:val="both"/>
      </w:pPr>
      <w:r>
        <w:t>As expected for bifurcating speciation (Figure </w:t>
      </w:r>
      <w:hyperlink w:anchor="fig:true_vs_phylo">
        <w:r>
          <w:rPr>
            <w:rStyle w:val="Hipervnculo"/>
          </w:rPr>
          <w:t>3</w:t>
        </w:r>
      </w:hyperlink>
      <w:r>
        <w:t xml:space="preserve">), there </w:t>
      </w:r>
      <w:commentRangeStart w:id="334"/>
      <w:r>
        <w:t>was</w:t>
      </w:r>
      <w:commentRangeEnd w:id="334"/>
      <w:r>
        <w:commentReference w:id="334"/>
      </w:r>
      <w:r>
        <w:t xml:space="preserve"> no underestimation of the true age. At low turnover (&lt;0.25), 96% of the phylogenetic age estimations are congruent with the true age. At high turnover (&gt;0.75), this was also the case for most species (73%). </w:t>
      </w:r>
      <w:proofErr w:type="gramStart"/>
      <w:r>
        <w:t>However,  overestimation</w:t>
      </w:r>
      <w:proofErr w:type="gramEnd"/>
      <w:r>
        <w:t xml:space="preserve"> increased with turnover, and in some cases the phylogenetic age suggests that the species is as old as the root age. </w:t>
      </w:r>
      <w:commentRangeStart w:id="335"/>
      <w:r>
        <w:t>For budding speciation,</w:t>
      </w:r>
      <w:commentRangeEnd w:id="335"/>
      <w:r>
        <w:commentReference w:id="335"/>
      </w:r>
      <w:r>
        <w:t xml:space="preserve"> there were both under and over-estimations (Figure </w:t>
      </w:r>
      <w:hyperlink w:anchor="fig:true_vs_phylo">
        <w:r>
          <w:rPr>
            <w:rStyle w:val="Hipervnculo"/>
          </w:rPr>
          <w:t>3</w:t>
        </w:r>
      </w:hyperlink>
      <w:r>
        <w:t xml:space="preserve">). At low turnover, most ages were underestimated (96%) and only few had </w:t>
      </w:r>
      <w:proofErr w:type="gramStart"/>
      <w:r>
        <w:t>correct</w:t>
      </w:r>
      <w:proofErr w:type="gramEnd"/>
      <w:r>
        <w:t xml:space="preserve"> (0.5%). With higher turnover, phylogenetic ages were overestimating the true age more often (17%), and in few cases phylogenetically old species were indeed young.</w:t>
      </w:r>
    </w:p>
    <w:p w14:paraId="0F9B7A87" w14:textId="1489A6D1" w:rsidR="00AF1F07" w:rsidRDefault="00000000">
      <w:pPr>
        <w:pStyle w:val="FirstParagraph"/>
        <w:spacing w:line="360" w:lineRule="auto"/>
        <w:jc w:val="both"/>
      </w:pPr>
      <w:r>
        <w:br/>
      </w:r>
      <w:commentRangeStart w:id="336"/>
      <w:r>
        <w:t>As in the strictly bifurcating speciation scenario,</w:t>
      </w:r>
      <w:commentRangeEnd w:id="336"/>
      <w:r>
        <w:commentReference w:id="336"/>
      </w:r>
      <w:r>
        <w:t xml:space="preserve"> there is also no underestimation for a mixture of anagenetic </w:t>
      </w:r>
      <w:proofErr w:type="spellStart"/>
      <w:r>
        <w:t>andbifurcating</w:t>
      </w:r>
      <w:proofErr w:type="spellEnd"/>
      <w:r>
        <w:t xml:space="preserve"> speciation (Figure SM1</w:t>
      </w:r>
      <w:proofErr w:type="gramStart"/>
      <w:r>
        <w:t>),.</w:t>
      </w:r>
      <w:proofErr w:type="gramEnd"/>
      <w:r>
        <w:t xml:space="preserve"> In a low turnover scenario, fewer phylogenetic ages equaled the true ages (68%) than in strictly bifurcating speciation. The phylogenetic ages varied more their degree of overestimation than for</w:t>
      </w:r>
      <w:commentRangeStart w:id="337"/>
      <w:r>
        <w:t xml:space="preserve"> strictly bifurcating speciation</w:t>
      </w:r>
      <w:commentRangeEnd w:id="337"/>
      <w:r>
        <w:commentReference w:id="337"/>
      </w:r>
      <w:r>
        <w:t xml:space="preserve">, almost approaching the variability under high turnover. For the anagenetic-budding scenario, there was no clear difference between high or low turnover, as it was the case in the budding speciation scenario. </w:t>
      </w:r>
      <w:commentRangeStart w:id="338"/>
      <w:r>
        <w:t>Thus,</w:t>
      </w:r>
      <w:commentRangeEnd w:id="338"/>
      <w:r>
        <w:commentReference w:id="338"/>
      </w:r>
      <w:r>
        <w:t xml:space="preserve"> anagenetic speciation, in addition to bifurcating or budding speciation, does not systematically affected the error in species age due to </w:t>
      </w:r>
      <w:r>
        <w:lastRenderedPageBreak/>
        <w:t>extinction in comparison to the latter two modes of speciation in isolation. This is not a due to a low rate of anagenesis because we specified a stochastically equal number of anagenetic speciation events as there were bifurcating and budding events, respectively.</w:t>
      </w:r>
    </w:p>
    <w:p w14:paraId="5AB847EF" w14:textId="77777777" w:rsidR="00AF1F07" w:rsidRDefault="00000000">
      <w:pPr>
        <w:pStyle w:val="FirstParagraph"/>
        <w:spacing w:line="360" w:lineRule="auto"/>
        <w:jc w:val="both"/>
      </w:pPr>
      <w:r>
        <w:br/>
      </w:r>
      <w:r>
        <w:rPr>
          <w:u w:val="single"/>
        </w:rPr>
        <w:t>Mean Absolute Percentage error vs. Turnover</w:t>
      </w:r>
    </w:p>
    <w:p w14:paraId="6AAC932F" w14:textId="04301536" w:rsidR="00AF1F07" w:rsidRDefault="00000000">
      <w:pPr>
        <w:pStyle w:val="FirstParagraph"/>
        <w:spacing w:line="360" w:lineRule="auto"/>
        <w:jc w:val="both"/>
      </w:pPr>
      <w:r>
        <w:t xml:space="preserve">For the two speciation modes evaluated (budding and bifurcating) </w:t>
      </w:r>
      <w:hyperlink w:anchor="fig:mape_bud_bif"/>
      <w:r>
        <w:t xml:space="preserve">, </w:t>
      </w:r>
      <w:commentRangeStart w:id="339"/>
      <w:r>
        <w:t>there was no error variation regarding the relative speciation rate (Figure </w:t>
      </w:r>
      <w:hyperlink w:anchor="fig:mape_bud_bif">
        <w:r>
          <w:rPr>
            <w:rStyle w:val="Hipervnculo"/>
          </w:rPr>
          <w:t>4</w:t>
        </w:r>
      </w:hyperlink>
      <w:r>
        <w:t>).</w:t>
      </w:r>
      <w:commentRangeEnd w:id="339"/>
      <w:r>
        <w:commentReference w:id="339"/>
      </w:r>
      <w:r>
        <w:t xml:space="preserve"> That implies that MAPE increases only due to the relative extinction rates of each phylogenetic tree. For strictly bifurcating speciation, there was no error when there is no extinction but it increased exponentially with the increase of the relative extinction rate, starting from. In contrast, under budding speciation, the baseline error, which is the error when there is no extinction, was already around 25%, from where on it increased linearly with the relative extinction. For the combination of these speciation modes with anagenetic </w:t>
      </w:r>
      <w:proofErr w:type="spellStart"/>
      <w:r>
        <w:t>speciations</w:t>
      </w:r>
      <w:proofErr w:type="spellEnd"/>
      <w:r>
        <w:t>, there was no effect regarding relative extinction or speciation rates (Figure SM2</w:t>
      </w:r>
      <w:commentRangeStart w:id="340"/>
      <w:r>
        <w:t>).</w:t>
      </w:r>
      <w:commentRangeEnd w:id="340"/>
      <w:r>
        <w:commentReference w:id="340"/>
      </w:r>
      <w:r>
        <w:t xml:space="preserve"> However, the MAPE error reached as high as 500% in some replicates of our simulation.</w:t>
      </w:r>
    </w:p>
    <w:p w14:paraId="79975979" w14:textId="77777777" w:rsidR="00AF1F07" w:rsidRDefault="00000000">
      <w:pPr>
        <w:pStyle w:val="FirstParagraph"/>
        <w:spacing w:line="360" w:lineRule="auto"/>
        <w:jc w:val="both"/>
      </w:pPr>
      <w:r>
        <w:br/>
      </w:r>
      <w:commentRangeStart w:id="341"/>
      <w:del w:id="342" w:author="Unknown Author" w:date="2023-05-22T18:48:00Z">
        <w:r>
          <w:rPr>
            <w:i/>
            <w:iCs/>
          </w:rPr>
          <w:delText>Qualitative error</w:delText>
        </w:r>
      </w:del>
      <w:commentRangeEnd w:id="341"/>
      <w:ins w:id="343" w:author="Unknown Author" w:date="2023-05-22T18:48:00Z">
        <w:r>
          <w:commentReference w:id="341"/>
        </w:r>
        <w:r>
          <w:rPr>
            <w:i/>
            <w:iCs/>
          </w:rPr>
          <w:t>Impact of age error on comparing species ages</w:t>
        </w:r>
      </w:ins>
    </w:p>
    <w:p w14:paraId="3E506A46" w14:textId="77777777" w:rsidR="00AF1F07" w:rsidRDefault="00000000">
      <w:pPr>
        <w:pStyle w:val="FirstParagraph"/>
        <w:spacing w:line="360" w:lineRule="auto"/>
        <w:jc w:val="both"/>
      </w:pPr>
      <w:commentRangeStart w:id="344"/>
      <w:r>
        <w:rPr>
          <w:u w:val="single"/>
        </w:rPr>
        <w:t>Distribution of True and Phylogenetic ages</w:t>
      </w:r>
    </w:p>
    <w:p w14:paraId="2E09C7E3" w14:textId="77777777" w:rsidR="00AF1F07" w:rsidRDefault="00000000">
      <w:pPr>
        <w:pStyle w:val="FirstParagraph"/>
        <w:spacing w:line="360" w:lineRule="auto"/>
        <w:jc w:val="both"/>
        <w:rPr>
          <w:ins w:id="345" w:author="Juan Carrillo" w:date="2023-05-12T19:16:00Z"/>
        </w:rPr>
      </w:pPr>
      <w:r>
        <w:t>For bifurcating speciation (Figure </w:t>
      </w:r>
      <w:hyperlink w:anchor="fig:distributions_bif">
        <w:r>
          <w:rPr>
            <w:rStyle w:val="Hipervnculo"/>
          </w:rPr>
          <w:t>5</w:t>
        </w:r>
      </w:hyperlink>
      <w:r>
        <w:t>), there is no great shape difference between the true and phylogenetic age distributions. However, for the phylogenetic age distribution in both High and Intermediate extinction scenarios, there are fewer young and more old species than for the true age distributions. In the no-extinction scenario, both distributions are identical. For budding speciation (Figure </w:t>
      </w:r>
      <w:hyperlink w:anchor="fig:distributions_bud">
        <w:r>
          <w:rPr>
            <w:rStyle w:val="Hipervnculo"/>
          </w:rPr>
          <w:t>6</w:t>
        </w:r>
      </w:hyperlink>
      <w:r>
        <w:t>), the phylogenetic age distributions show more young species accumulation in all the extinction scenarios than the true age distributions.</w:t>
      </w:r>
      <w:commentRangeEnd w:id="344"/>
      <w:r>
        <w:commentReference w:id="344"/>
      </w:r>
    </w:p>
    <w:p w14:paraId="48461BBE" w14:textId="77777777" w:rsidR="00AF1F07" w:rsidRDefault="00000000">
      <w:pPr>
        <w:pStyle w:val="FirstParagraph"/>
        <w:spacing w:line="360" w:lineRule="auto"/>
        <w:jc w:val="both"/>
      </w:pPr>
      <w:del w:id="346" w:author="Unknown Author" w:date="2023-05-22T18:48:00Z">
        <w:r>
          <w:br/>
        </w:r>
        <w:r>
          <w:rPr>
            <w:u w:val="single"/>
          </w:rPr>
          <w:delText>Difference between Phylogenetic age and True age per specie</w:delText>
        </w:r>
      </w:del>
      <w:del w:id="347" w:author="Unknown Author" w:date="2023-05-23T10:06:00Z">
        <w:r>
          <w:rPr>
            <w:u w:val="single"/>
          </w:rPr>
          <w:delText>s</w:delText>
        </w:r>
      </w:del>
    </w:p>
    <w:p w14:paraId="44A31E6A" w14:textId="77777777" w:rsidR="00AF1F07" w:rsidRDefault="00000000">
      <w:pPr>
        <w:pStyle w:val="Textoindependiente"/>
        <w:spacing w:line="360" w:lineRule="auto"/>
        <w:jc w:val="both"/>
      </w:pPr>
      <w:commentRangeStart w:id="348"/>
      <w:commentRangeEnd w:id="348"/>
      <w:r>
        <w:commentReference w:id="348"/>
      </w:r>
    </w:p>
    <w:sectPr w:rsidR="00AF1F07">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Carrillo" w:date="2023-05-11T17:34:00Z" w:initials="JC">
    <w:p w14:paraId="48778D36" w14:textId="77777777" w:rsidR="00AF1F07" w:rsidRDefault="00000000">
      <w:r>
        <w:rPr>
          <w:rFonts w:ascii="Liberation Serif" w:eastAsia="DejaVu Sans" w:hAnsi="Liberation Serif" w:cs="DejaVu Sans"/>
          <w:lang w:bidi="en-US"/>
        </w:rPr>
        <w:t>I agree with Torsten’s comment on a more informative title</w:t>
      </w:r>
    </w:p>
  </w:comment>
  <w:comment w:id="49" w:author="Juan Carrillo" w:date="2023-05-11T19:18:00Z" w:initials="JC">
    <w:p w14:paraId="2D7138FE" w14:textId="77777777" w:rsidR="00AF1F07" w:rsidRDefault="00000000">
      <w:r>
        <w:rPr>
          <w:rFonts w:ascii="Liberation Serif" w:eastAsia="DejaVu Sans" w:hAnsi="Liberation Serif" w:cs="DejaVu Sans"/>
          <w:lang w:bidi="en-US"/>
        </w:rPr>
        <w:t>Not sure if this belongs to the abstract. It seems more something to mention in the intro (when framing the hypothesis).</w:t>
      </w:r>
    </w:p>
  </w:comment>
  <w:comment w:id="68" w:author="Juan Carrillo" w:date="2023-05-11T19:21:00Z" w:initials="JC">
    <w:p w14:paraId="6BA44316" w14:textId="77777777" w:rsidR="00AF1F07" w:rsidRDefault="00000000">
      <w:r>
        <w:rPr>
          <w:rFonts w:ascii="Liberation Serif" w:eastAsia="DejaVu Sans" w:hAnsi="Liberation Serif" w:cs="DejaVu Sans"/>
          <w:lang w:bidi="en-US"/>
        </w:rPr>
        <w:t>Same as species age? Is so better be consistent</w:t>
      </w:r>
    </w:p>
  </w:comment>
  <w:comment w:id="87" w:author="Juan Carrillo" w:date="2023-05-11T19:29:00Z" w:initials="JC">
    <w:p w14:paraId="17AE8287" w14:textId="77777777" w:rsidR="00AF1F07" w:rsidRDefault="00000000">
      <w:r>
        <w:rPr>
          <w:rFonts w:ascii="Liberation Serif" w:eastAsia="DejaVu Sans" w:hAnsi="Liberation Serif" w:cs="DejaVu Sans"/>
          <w:lang w:bidi="en-US"/>
        </w:rPr>
        <w:t>Why extinction risk? Wouldn’t be past extinctions? (</w:t>
      </w:r>
      <w:proofErr w:type="gramStart"/>
      <w:r>
        <w:rPr>
          <w:rFonts w:ascii="Liberation Serif" w:eastAsia="DejaVu Sans" w:hAnsi="Liberation Serif" w:cs="DejaVu Sans"/>
          <w:lang w:bidi="en-US"/>
        </w:rPr>
        <w:t>so</w:t>
      </w:r>
      <w:proofErr w:type="gramEnd"/>
      <w:r>
        <w:rPr>
          <w:rFonts w:ascii="Liberation Serif" w:eastAsia="DejaVu Sans" w:hAnsi="Liberation Serif" w:cs="DejaVu Sans"/>
          <w:lang w:bidi="en-US"/>
        </w:rPr>
        <w:t xml:space="preserve"> extinction rates)</w:t>
      </w:r>
    </w:p>
  </w:comment>
  <w:comment w:id="94" w:author="Juan Carrillo" w:date="2023-05-12T09:54:00Z" w:initials="JC">
    <w:p w14:paraId="1CD23F4D" w14:textId="77777777" w:rsidR="00AF1F07" w:rsidRDefault="00000000">
      <w:r>
        <w:rPr>
          <w:rFonts w:ascii="Liberation Serif" w:eastAsia="DejaVu Sans" w:hAnsi="Liberation Serif" w:cs="DejaVu Sans"/>
          <w:lang w:bidi="en-US"/>
        </w:rPr>
        <w:t xml:space="preserve">Not clear at all, I get you want to say species ages link evolution and ecology somehow, but don’t really get want you want to say. </w:t>
      </w:r>
    </w:p>
  </w:comment>
  <w:comment w:id="96" w:author="Juan Carrillo" w:date="2023-05-12T11:05:00Z" w:initials="JC">
    <w:p w14:paraId="48D320AC" w14:textId="77777777" w:rsidR="00AF1F07" w:rsidRDefault="00000000">
      <w:r>
        <w:rPr>
          <w:rFonts w:ascii="Liberation Serif" w:eastAsia="DejaVu Sans" w:hAnsi="Liberation Serif" w:cs="DejaVu Sans"/>
          <w:lang w:bidi="en-US"/>
        </w:rPr>
        <w:t>Also unclear, what is the relationship of speciation and species age? “taxa’s relationships of the clade”??</w:t>
      </w:r>
    </w:p>
  </w:comment>
  <w:comment w:id="97" w:author="Juan Carrillo" w:date="2023-05-12T11:07:00Z" w:initials="JC">
    <w:p w14:paraId="66994D0F" w14:textId="77777777" w:rsidR="00AF1F07" w:rsidRDefault="00000000">
      <w:r>
        <w:rPr>
          <w:rFonts w:ascii="Liberation Serif" w:eastAsia="DejaVu Sans" w:hAnsi="Liberation Serif" w:cs="DejaVu Sans"/>
          <w:lang w:bidi="en-US"/>
        </w:rPr>
        <w:t>Geographic range?</w:t>
      </w:r>
    </w:p>
  </w:comment>
  <w:comment w:id="98" w:author="Juan Carrillo" w:date="2023-05-12T11:08:00Z" w:initials="JC">
    <w:p w14:paraId="222E2BD7" w14:textId="77777777" w:rsidR="00AF1F07" w:rsidRDefault="00000000">
      <w:r>
        <w:rPr>
          <w:rFonts w:ascii="Liberation Serif" w:eastAsia="DejaVu Sans" w:hAnsi="Liberation Serif" w:cs="DejaVu Sans"/>
          <w:lang w:bidi="en-US"/>
        </w:rPr>
        <w:t>Don’t follow, sister species have the same age by definition</w:t>
      </w:r>
    </w:p>
    <w:p w14:paraId="6054A674" w14:textId="77777777" w:rsidR="00AF1F07" w:rsidRDefault="00000000">
      <w:r>
        <w:rPr>
          <w:rFonts w:ascii="Liberation Serif" w:eastAsia="DejaVu Sans" w:hAnsi="Liberation Serif" w:cs="DejaVu Sans"/>
          <w:lang w:bidi="en-US"/>
        </w:rPr>
        <w:t>TH: This is a good point! We can refer to all the sister species comparisons because they implicitly assume bifurcating speciation.</w:t>
      </w:r>
    </w:p>
  </w:comment>
  <w:comment w:id="99" w:author="Juan Carrillo" w:date="2023-05-12T11:09:00Z" w:initials="JC">
    <w:p w14:paraId="2A8297B1" w14:textId="77777777" w:rsidR="00AF1F07" w:rsidRDefault="00000000">
      <w:r>
        <w:rPr>
          <w:rFonts w:ascii="Liberation Serif" w:eastAsia="DejaVu Sans" w:hAnsi="Liberation Serif" w:cs="DejaVu Sans"/>
          <w:lang w:bidi="en-US"/>
        </w:rPr>
        <w:t>Need to elaborate more, how exactly species ages influence traits? Are you sure influence is the right term? If you mean older species have had more time to evolve some traits, that is not really direct influence is just allowing more time for traits to evolve</w:t>
      </w:r>
    </w:p>
  </w:comment>
  <w:comment w:id="95" w:author="Juan Carrillo" w:date="2023-05-12T11:14:00Z" w:initials="JC">
    <w:p w14:paraId="6F023C30" w14:textId="77777777" w:rsidR="00AF1F07" w:rsidRDefault="00000000">
      <w:r>
        <w:rPr>
          <w:rFonts w:ascii="Liberation Serif" w:eastAsia="DejaVu Sans" w:hAnsi="Liberation Serif" w:cs="DejaVu Sans"/>
          <w:lang w:bidi="en-US"/>
        </w:rPr>
        <w:t>I think you need to reworked the paragraph, because you are touching in many different topics: speciation, dispersal, geographic range, competition, etc. but they are not well connected, way too confusing.</w:t>
      </w:r>
    </w:p>
    <w:p w14:paraId="43CBE3F1" w14:textId="77777777" w:rsidR="00AF1F07" w:rsidRDefault="00AF1F07"/>
    <w:p w14:paraId="7FF45A9B" w14:textId="77777777" w:rsidR="00AF1F07" w:rsidRDefault="00000000">
      <w:r>
        <w:rPr>
          <w:rFonts w:ascii="Liberation Serif" w:eastAsia="DejaVu Sans" w:hAnsi="Liberation Serif" w:cs="DejaVu Sans"/>
          <w:lang w:bidi="en-US"/>
        </w:rPr>
        <w:t xml:space="preserve">Perhaps we can start with a paragraph with a more general framing on that inferring species ages (of living species) would allow to test hypotheses/mechanisms that link species longevity with eco-evolutionary processes (selections, dispersal, </w:t>
      </w:r>
      <w:proofErr w:type="spellStart"/>
      <w:r>
        <w:rPr>
          <w:rFonts w:ascii="Liberation Serif" w:eastAsia="DejaVu Sans" w:hAnsi="Liberation Serif" w:cs="DejaVu Sans"/>
          <w:lang w:bidi="en-US"/>
        </w:rPr>
        <w:t>etc</w:t>
      </w:r>
      <w:proofErr w:type="spellEnd"/>
      <w:r>
        <w:rPr>
          <w:rFonts w:ascii="Liberation Serif" w:eastAsia="DejaVu Sans" w:hAnsi="Liberation Serif" w:cs="DejaVu Sans"/>
          <w:lang w:bidi="en-US"/>
        </w:rPr>
        <w:t>). But that inferring the age of living species is challenging.</w:t>
      </w:r>
    </w:p>
    <w:p w14:paraId="5C44E624" w14:textId="77777777" w:rsidR="00AF1F07" w:rsidRDefault="00AF1F07"/>
    <w:p w14:paraId="5A3DDA67" w14:textId="77777777" w:rsidR="00AF1F07" w:rsidRDefault="00000000">
      <w:r>
        <w:rPr>
          <w:rFonts w:ascii="Liberation Serif" w:eastAsia="DejaVu Sans" w:hAnsi="Liberation Serif" w:cs="DejaVu Sans"/>
          <w:lang w:bidi="en-US"/>
        </w:rPr>
        <w:t xml:space="preserve">The specific hypothesis on the link of species ages and speciation, dispersal, etc. I don’t think they fit as an opening (or perhaps could a second paragraph but </w:t>
      </w:r>
      <w:proofErr w:type="spellStart"/>
      <w:r>
        <w:rPr>
          <w:rFonts w:ascii="Liberation Serif" w:eastAsia="DejaVu Sans" w:hAnsi="Liberation Serif" w:cs="DejaVu Sans"/>
          <w:lang w:bidi="en-US"/>
        </w:rPr>
        <w:t>nedd</w:t>
      </w:r>
      <w:proofErr w:type="spellEnd"/>
      <w:r>
        <w:rPr>
          <w:rFonts w:ascii="Liberation Serif" w:eastAsia="DejaVu Sans" w:hAnsi="Liberation Serif" w:cs="DejaVu Sans"/>
          <w:lang w:bidi="en-US"/>
        </w:rPr>
        <w:t xml:space="preserve"> to work on a better flow</w:t>
      </w:r>
      <w:proofErr w:type="gramStart"/>
      <w:r>
        <w:rPr>
          <w:rFonts w:ascii="Liberation Serif" w:eastAsia="DejaVu Sans" w:hAnsi="Liberation Serif" w:cs="DejaVu Sans"/>
          <w:lang w:bidi="en-US"/>
        </w:rPr>
        <w:t>)..</w:t>
      </w:r>
      <w:proofErr w:type="gramEnd"/>
      <w:r>
        <w:rPr>
          <w:rFonts w:ascii="Liberation Serif" w:eastAsia="DejaVu Sans" w:hAnsi="Liberation Serif" w:cs="DejaVu Sans"/>
          <w:lang w:bidi="en-US"/>
        </w:rPr>
        <w:t xml:space="preserve"> I would keep the text somewhere and see if it fits somewhere below in intro o discussion. </w:t>
      </w:r>
    </w:p>
    <w:p w14:paraId="11F08DC4" w14:textId="77777777" w:rsidR="00AF1F07" w:rsidRDefault="00AF1F07"/>
    <w:p w14:paraId="547B64B4" w14:textId="77777777" w:rsidR="00AF1F07" w:rsidRDefault="00000000">
      <w:r>
        <w:rPr>
          <w:rFonts w:ascii="Liberation Serif" w:eastAsia="DejaVu Sans" w:hAnsi="Liberation Serif" w:cs="DejaVu Sans"/>
          <w:lang w:bidi="en-US"/>
        </w:rPr>
        <w:t>TH: Good suggestions!</w:t>
      </w:r>
    </w:p>
  </w:comment>
  <w:comment w:id="104" w:author="Juan Carrillo" w:date="2023-05-12T13:30:00Z" w:initials="JC">
    <w:p w14:paraId="1CD338B1" w14:textId="77777777" w:rsidR="00AF1F07" w:rsidRDefault="00000000">
      <w:r>
        <w:rPr>
          <w:rFonts w:ascii="Liberation Serif" w:eastAsia="DejaVu Sans" w:hAnsi="Liberation Serif" w:cs="DejaVu Sans"/>
          <w:lang w:bidi="en-US"/>
        </w:rPr>
        <w:t>Check format of references once we decide a Journal to sent</w:t>
      </w:r>
    </w:p>
  </w:comment>
  <w:comment w:id="115" w:author="Juan Carrillo" w:date="2023-05-12T13:34:00Z" w:initials="JC">
    <w:p w14:paraId="6E3295F8" w14:textId="77777777" w:rsidR="00AF1F07" w:rsidRDefault="00000000">
      <w:r>
        <w:rPr>
          <w:rFonts w:ascii="Liberation Serif" w:eastAsia="DejaVu Sans" w:hAnsi="Liberation Serif" w:cs="DejaVu Sans"/>
          <w:lang w:bidi="en-US"/>
        </w:rPr>
        <w:t xml:space="preserve">I would cite also Foote’s methods and </w:t>
      </w:r>
      <w:proofErr w:type="spellStart"/>
      <w:r>
        <w:rPr>
          <w:rFonts w:ascii="Liberation Serif" w:eastAsia="DejaVu Sans" w:hAnsi="Liberation Serif" w:cs="DejaVu Sans"/>
          <w:lang w:bidi="en-US"/>
        </w:rPr>
        <w:t>Alroy’s</w:t>
      </w:r>
      <w:proofErr w:type="spellEnd"/>
      <w:r>
        <w:rPr>
          <w:rFonts w:ascii="Liberation Serif" w:eastAsia="DejaVu Sans" w:hAnsi="Liberation Serif" w:cs="DejaVu Sans"/>
          <w:lang w:bidi="en-US"/>
        </w:rPr>
        <w:t xml:space="preserve"> which started to address sampling issues of fossils</w:t>
      </w:r>
    </w:p>
  </w:comment>
  <w:comment w:id="126" w:author="Juan Carrillo" w:date="2023-05-12T13:43:00Z" w:initials="JC">
    <w:p w14:paraId="25B049B9" w14:textId="77777777" w:rsidR="00AF1F07" w:rsidRDefault="00000000">
      <w:r>
        <w:rPr>
          <w:rFonts w:ascii="Liberation Serif" w:eastAsia="DejaVu Sans" w:hAnsi="Liberation Serif" w:cs="DejaVu Sans"/>
          <w:lang w:bidi="en-US"/>
        </w:rPr>
        <w:t xml:space="preserve">Is it the right verb? Because I understand they never tested, (so did not interpreted anything). Assumed could be more accurate? </w:t>
      </w:r>
    </w:p>
  </w:comment>
  <w:comment w:id="136" w:author="Juan Carrillo" w:date="2023-05-12T13:49:00Z" w:initials="JC">
    <w:p w14:paraId="77091725" w14:textId="77777777" w:rsidR="00AF1F07" w:rsidRDefault="00000000">
      <w:r>
        <w:rPr>
          <w:rFonts w:ascii="Liberation Serif" w:eastAsia="DejaVu Sans" w:hAnsi="Liberation Serif" w:cs="DejaVu Sans"/>
          <w:lang w:bidi="en-US"/>
        </w:rPr>
        <w:t>I don’t follow, stem and crown are usually terms use for clades (not individual species). I don’t understand how a species could have two different ages. I think in the manuscript we should restrict to species ages (not clades).</w:t>
      </w:r>
    </w:p>
    <w:p w14:paraId="32C9D796" w14:textId="77777777" w:rsidR="00AF1F07" w:rsidRDefault="00000000">
      <w:r>
        <w:rPr>
          <w:rFonts w:ascii="Liberation Serif" w:eastAsia="DejaVu Sans" w:hAnsi="Liberation Serif" w:cs="DejaVu Sans"/>
          <w:lang w:bidi="en-US"/>
        </w:rPr>
        <w:t xml:space="preserve">TH: Agree, I don’t see what the stem age is doing here. I would also not cite the Harmon book </w:t>
      </w:r>
      <w:proofErr w:type="spellStart"/>
      <w:r>
        <w:rPr>
          <w:rFonts w:ascii="Liberation Serif" w:eastAsia="DejaVu Sans" w:hAnsi="Liberation Serif" w:cs="DejaVu Sans"/>
          <w:lang w:bidi="en-US"/>
        </w:rPr>
        <w:t>becasue</w:t>
      </w:r>
      <w:proofErr w:type="spellEnd"/>
      <w:r>
        <w:rPr>
          <w:rFonts w:ascii="Liberation Serif" w:eastAsia="DejaVu Sans" w:hAnsi="Liberation Serif" w:cs="DejaVu Sans"/>
          <w:lang w:bidi="en-US"/>
        </w:rPr>
        <w:t xml:space="preserve"> there is no publisher, ISBN, Doi etc. and you will not be able to comply with the requirements of any journal to cite it.</w:t>
      </w:r>
    </w:p>
  </w:comment>
  <w:comment w:id="140" w:author="Unknown Author" w:date="2023-05-19T17:00:00Z" w:initials="">
    <w:p w14:paraId="046053C3" w14:textId="77777777" w:rsidR="00AF1F07" w:rsidRDefault="00000000">
      <w:r>
        <w:rPr>
          <w:rFonts w:ascii="Cambria" w:eastAsia="Cambria" w:hAnsi="Cambria"/>
          <w:sz w:val="20"/>
        </w:rPr>
        <w:t>I would not call incomplete taxon sampling a “feature” and it is not the fault of a phylogeny to be incomplete but of the scientists failing to get all species.</w:t>
      </w:r>
    </w:p>
  </w:comment>
  <w:comment w:id="148" w:author="Juan Carrillo" w:date="2023-05-12T14:44:00Z" w:initials="JC">
    <w:p w14:paraId="7E7A1124" w14:textId="77777777" w:rsidR="00AF1F07" w:rsidRDefault="00000000">
      <w:r>
        <w:rPr>
          <w:rFonts w:ascii="Liberation Serif" w:eastAsia="DejaVu Sans" w:hAnsi="Liberation Serif" w:cs="DejaVu Sans"/>
          <w:lang w:bidi="en-US"/>
        </w:rPr>
        <w:t>Ok, but also none extreme habitats in the tropics for example, have big sampling issues relative to their species richness.</w:t>
      </w:r>
    </w:p>
    <w:p w14:paraId="2BF07FDA" w14:textId="77777777" w:rsidR="00AF1F07" w:rsidRDefault="00AF1F07"/>
    <w:p w14:paraId="446585B8" w14:textId="77777777" w:rsidR="00AF1F07" w:rsidRDefault="00000000">
      <w:r>
        <w:rPr>
          <w:rFonts w:ascii="Liberation Serif" w:eastAsia="DejaVu Sans" w:hAnsi="Liberation Serif" w:cs="DejaVu Sans"/>
          <w:lang w:bidi="en-US"/>
        </w:rPr>
        <w:t>I would just cite some works supporting the fact that are important biases in sampling of biodiversity (without going in too much detail). And then follow with how this sampling biases affect phylogenetic inference.</w:t>
      </w:r>
    </w:p>
  </w:comment>
  <w:comment w:id="165" w:author="Unknown Author" w:date="2023-05-17T11:52:00Z" w:initials="">
    <w:p w14:paraId="05C7AE2D" w14:textId="77777777" w:rsidR="00AF1F07" w:rsidRDefault="00000000">
      <w:r>
        <w:rPr>
          <w:rFonts w:ascii="Cambria" w:eastAsia="Cambria" w:hAnsi="Cambria"/>
          <w:sz w:val="20"/>
        </w:rPr>
        <w:t>More important that extinct lineages are missing than our inability to estimate the extinction rate.</w:t>
      </w:r>
    </w:p>
  </w:comment>
  <w:comment w:id="174" w:author="Unknown Author" w:date="2023-05-17T12:16:00Z" w:initials="">
    <w:p w14:paraId="5871AF04" w14:textId="77777777" w:rsidR="00AF1F07" w:rsidRDefault="00000000">
      <w:r>
        <w:rPr>
          <w:rFonts w:ascii="Cambria" w:eastAsia="Cambria" w:hAnsi="Cambria"/>
          <w:sz w:val="20"/>
        </w:rPr>
        <w:t>“Omitting” sounds like a researcher is making the active decision to leave them out</w:t>
      </w:r>
    </w:p>
  </w:comment>
  <w:comment w:id="202" w:author="Unknown Author" w:date="2023-05-19T17:44:00Z" w:initials="">
    <w:p w14:paraId="1C540EE9" w14:textId="77777777" w:rsidR="00AF1F07" w:rsidRDefault="00000000">
      <w:r>
        <w:rPr>
          <w:rFonts w:ascii="Cambria" w:eastAsia="Cambria" w:hAnsi="Cambria"/>
          <w:sz w:val="20"/>
        </w:rPr>
        <w:t>We need to provide references for the fossil’s first occurrence and the phylogenetic age for all species in that figure-</w:t>
      </w:r>
    </w:p>
  </w:comment>
  <w:comment w:id="220" w:author="Unknown Author" w:date="2023-05-17T12:37:00Z" w:initials="">
    <w:p w14:paraId="5FCCCE0B" w14:textId="77777777" w:rsidR="00AF1F07" w:rsidRDefault="00000000">
      <w:r>
        <w:rPr>
          <w:rFonts w:ascii="Cambria" w:eastAsia="Cambria" w:hAnsi="Cambria"/>
          <w:sz w:val="20"/>
        </w:rPr>
        <w:t xml:space="preserve">These should be explained in more depth because this is essential to the </w:t>
      </w:r>
      <w:proofErr w:type="spellStart"/>
      <w:r>
        <w:rPr>
          <w:rFonts w:ascii="Cambria" w:eastAsia="Cambria" w:hAnsi="Cambria"/>
          <w:sz w:val="20"/>
        </w:rPr>
        <w:t>ms.</w:t>
      </w:r>
      <w:proofErr w:type="spellEnd"/>
    </w:p>
  </w:comment>
  <w:comment w:id="246" w:author="Juan Carrillo" w:date="2023-05-12T18:21:00Z" w:initials="JC">
    <w:p w14:paraId="4F096E30" w14:textId="77777777" w:rsidR="00AF1F07" w:rsidRDefault="00000000">
      <w:r>
        <w:rPr>
          <w:rFonts w:ascii="Liberation Serif" w:eastAsia="DejaVu Sans" w:hAnsi="Liberation Serif" w:cs="DejaVu Sans"/>
          <w:lang w:bidi="en-US"/>
        </w:rPr>
        <w:t xml:space="preserve">New concept no explained before. Is it related with </w:t>
      </w:r>
      <w:proofErr w:type="spellStart"/>
      <w:r>
        <w:rPr>
          <w:rFonts w:ascii="Liberation Serif" w:eastAsia="DejaVu Sans" w:hAnsi="Liberation Serif" w:cs="DejaVu Sans"/>
          <w:lang w:bidi="en-US"/>
        </w:rPr>
        <w:t>undersampling</w:t>
      </w:r>
      <w:proofErr w:type="spellEnd"/>
      <w:r>
        <w:rPr>
          <w:rFonts w:ascii="Liberation Serif" w:eastAsia="DejaVu Sans" w:hAnsi="Liberation Serif" w:cs="DejaVu Sans"/>
          <w:lang w:bidi="en-US"/>
        </w:rPr>
        <w:t>?</w:t>
      </w:r>
    </w:p>
  </w:comment>
  <w:comment w:id="247" w:author="Unknown Author" w:date="2023-05-19T16:56:00Z" w:initials="">
    <w:p w14:paraId="37D4FA62" w14:textId="77777777" w:rsidR="00AF1F07" w:rsidRDefault="00000000">
      <w:r>
        <w:rPr>
          <w:rFonts w:ascii="Cambria" w:eastAsia="Cambria" w:hAnsi="Cambria"/>
          <w:sz w:val="20"/>
        </w:rPr>
        <w:t>The whole part until the aim of the manuscript is a mixture of different aspects related to incomplete sampling, extinction and speciation mode. This is redundant as these aspects were already touched upon above. I try to move them into the corresponding paragraphs above.</w:t>
      </w:r>
    </w:p>
  </w:comment>
  <w:comment w:id="249" w:author="Juan Carrillo" w:date="2023-05-12T18:24:00Z" w:initials="JC">
    <w:p w14:paraId="3DF53CC3" w14:textId="77777777" w:rsidR="00AF1F07" w:rsidRDefault="00000000">
      <w:r>
        <w:rPr>
          <w:rFonts w:ascii="Liberation Serif" w:eastAsia="DejaVu Sans" w:hAnsi="Liberation Serif" w:cs="DejaVu Sans"/>
          <w:lang w:bidi="en-US"/>
        </w:rPr>
        <w:t xml:space="preserve">Same as you definition of phylogenetic </w:t>
      </w:r>
      <w:proofErr w:type="gramStart"/>
      <w:r>
        <w:rPr>
          <w:rFonts w:ascii="Liberation Serif" w:eastAsia="DejaVu Sans" w:hAnsi="Liberation Serif" w:cs="DejaVu Sans"/>
          <w:lang w:bidi="en-US"/>
        </w:rPr>
        <w:t>age ,</w:t>
      </w:r>
      <w:proofErr w:type="gramEnd"/>
      <w:r>
        <w:rPr>
          <w:rFonts w:ascii="Liberation Serif" w:eastAsia="DejaVu Sans" w:hAnsi="Liberation Serif" w:cs="DejaVu Sans"/>
          <w:lang w:bidi="en-US"/>
        </w:rPr>
        <w:t xml:space="preserve"> right? Perhaps we should use just one term and be consistent. I like the phylogenetic age term.</w:t>
      </w:r>
    </w:p>
  </w:comment>
  <w:comment w:id="252" w:author="Unknown Author" w:date="2023-05-18T16:17:00Z" w:initials="">
    <w:p w14:paraId="0428E6ED" w14:textId="77777777" w:rsidR="00AF1F07" w:rsidRDefault="00000000">
      <w:r>
        <w:rPr>
          <w:rFonts w:ascii="Cambria" w:eastAsia="Cambria" w:hAnsi="Cambria"/>
          <w:sz w:val="20"/>
        </w:rPr>
        <w:t xml:space="preserve">After explaining in the </w:t>
      </w:r>
      <w:proofErr w:type="gramStart"/>
      <w:r>
        <w:rPr>
          <w:rFonts w:ascii="Cambria" w:eastAsia="Cambria" w:hAnsi="Cambria"/>
          <w:sz w:val="20"/>
        </w:rPr>
        <w:t>intro</w:t>
      </w:r>
      <w:proofErr w:type="gramEnd"/>
      <w:r>
        <w:rPr>
          <w:rFonts w:ascii="Cambria" w:eastAsia="Cambria" w:hAnsi="Cambria"/>
          <w:sz w:val="20"/>
        </w:rPr>
        <w:t xml:space="preserve"> the three sources of error, I think we should explain why we only tackle two of them.</w:t>
      </w:r>
    </w:p>
  </w:comment>
  <w:comment w:id="255" w:author="Unknown Author" w:date="2023-05-18T14:47:00Z" w:initials="">
    <w:p w14:paraId="302FBCA9" w14:textId="77777777" w:rsidR="00AF1F07" w:rsidRDefault="00000000">
      <w:r>
        <w:rPr>
          <w:rFonts w:ascii="Cambria" w:eastAsia="Cambria" w:hAnsi="Cambria"/>
          <w:sz w:val="20"/>
        </w:rPr>
        <w:t>https://academic.oup.com/sysbio/article/69/3/602/5658637</w:t>
      </w:r>
    </w:p>
    <w:p w14:paraId="32655977" w14:textId="77777777" w:rsidR="00AF1F07" w:rsidRDefault="00000000">
      <w:r>
        <w:rPr>
          <w:rFonts w:ascii="Cambria" w:eastAsia="Cambria" w:hAnsi="Cambria"/>
          <w:sz w:val="20"/>
        </w:rPr>
        <w:t>http://onlinelibrary.wiley.com/doi/10.1111/2041-210X.12117/abstract</w:t>
      </w:r>
    </w:p>
  </w:comment>
  <w:comment w:id="258" w:author="Unknown Author" w:date="2023-05-17T18:10:00Z" w:initials="">
    <w:p w14:paraId="7525FB4D" w14:textId="77777777" w:rsidR="00AF1F07" w:rsidRDefault="00000000">
      <w:r>
        <w:rPr>
          <w:rFonts w:ascii="Cambria" w:eastAsia="Cambria" w:hAnsi="Cambria"/>
          <w:sz w:val="20"/>
        </w:rPr>
        <w:t>I suggest replacing the aim below by this section.</w:t>
      </w:r>
    </w:p>
  </w:comment>
  <w:comment w:id="261" w:author="Unknown Author" w:date="2023-05-19T17:59:00Z" w:initials="">
    <w:p w14:paraId="4D26A757" w14:textId="77777777" w:rsidR="00AF1F07" w:rsidRDefault="00000000">
      <w:r>
        <w:rPr>
          <w:rFonts w:ascii="Cambria" w:eastAsia="Cambria" w:hAnsi="Cambria"/>
          <w:sz w:val="20"/>
        </w:rPr>
        <w:t xml:space="preserve">I think we should explain why results show turnover whereas we spoke in the introduction about extinction. This is especially needed because the manuscript </w:t>
      </w:r>
      <w:proofErr w:type="spellStart"/>
      <w:r>
        <w:rPr>
          <w:rFonts w:ascii="Cambria" w:eastAsia="Cambria" w:hAnsi="Cambria"/>
          <w:sz w:val="20"/>
        </w:rPr>
        <w:t>adresses</w:t>
      </w:r>
      <w:proofErr w:type="spellEnd"/>
      <w:r>
        <w:rPr>
          <w:rFonts w:ascii="Cambria" w:eastAsia="Cambria" w:hAnsi="Cambria"/>
          <w:sz w:val="20"/>
        </w:rPr>
        <w:t xml:space="preserve"> not so evolution-minded readers. </w:t>
      </w:r>
    </w:p>
  </w:comment>
  <w:comment w:id="262" w:author="Unknown Author" w:date="2023-05-22T15:36:00Z" w:initials="">
    <w:p w14:paraId="5EEEA3DF" w14:textId="77777777" w:rsidR="00AF1F07" w:rsidRDefault="00000000">
      <w:r>
        <w:rPr>
          <w:rFonts w:ascii="Cambria" w:eastAsia="Cambria" w:hAnsi="Cambria"/>
          <w:sz w:val="20"/>
        </w:rPr>
        <w:t>Because this is not really improving anything, I would keep this short. They only benefit is that we can quantify how little we know about species age from phylogenies.</w:t>
      </w:r>
    </w:p>
  </w:comment>
  <w:comment w:id="266" w:author="Unknown Author" w:date="2023-05-17T18:26:00Z" w:initials="">
    <w:p w14:paraId="0411981A" w14:textId="77777777" w:rsidR="00AF1F07" w:rsidRDefault="00000000">
      <w:r>
        <w:rPr>
          <w:rFonts w:ascii="Cambria" w:eastAsia="Cambria" w:hAnsi="Cambria"/>
          <w:sz w:val="20"/>
        </w:rPr>
        <w:t>We did not speak about diversification in the intro, only about the impact of extinction on estimating species ages. I would not hide it in the Methods.</w:t>
      </w:r>
    </w:p>
  </w:comment>
  <w:comment w:id="271" w:author="Juan Carrillo" w:date="2023-05-12T18:27:00Z" w:initials="JC">
    <w:p w14:paraId="3204DB1D" w14:textId="77777777" w:rsidR="00AF1F07" w:rsidRDefault="00000000">
      <w:r>
        <w:rPr>
          <w:rFonts w:ascii="Liberation Serif" w:eastAsia="DejaVu Sans" w:hAnsi="Liberation Serif" w:cs="DejaVu Sans"/>
          <w:lang w:bidi="en-US"/>
        </w:rPr>
        <w:t>This would be a sensitivity analysis using simulations with different levels of extinction, right?</w:t>
      </w:r>
    </w:p>
  </w:comment>
  <w:comment w:id="263" w:author="Unknown Author" w:date="2023-05-17T18:10:00Z" w:initials="">
    <w:p w14:paraId="7F56ADD0" w14:textId="77777777" w:rsidR="00AF1F07" w:rsidRDefault="00000000">
      <w:r>
        <w:rPr>
          <w:rFonts w:ascii="Cambria" w:eastAsia="Cambria" w:hAnsi="Cambria"/>
          <w:sz w:val="20"/>
        </w:rPr>
        <w:t>I would delete this part.</w:t>
      </w:r>
    </w:p>
  </w:comment>
  <w:comment w:id="281" w:author="Unknown Author" w:date="2023-05-19T17:41:00Z" w:initials="">
    <w:p w14:paraId="3B57134D" w14:textId="77777777" w:rsidR="00AF1F07" w:rsidRDefault="00000000">
      <w:r>
        <w:rPr>
          <w:rFonts w:ascii="Cambria" w:eastAsia="Cambria" w:hAnsi="Cambria"/>
          <w:sz w:val="20"/>
        </w:rPr>
        <w:t>I would not use this bullet points. See, if you like my draft and then delete this bullet points.</w:t>
      </w:r>
    </w:p>
  </w:comment>
  <w:comment w:id="282" w:author="Unknown Author" w:date="2023-05-19T18:46:00Z" w:initials="">
    <w:p w14:paraId="168C4BDD" w14:textId="77777777" w:rsidR="00AF1F07" w:rsidRDefault="00000000">
      <w:r>
        <w:rPr>
          <w:rFonts w:ascii="Cambria" w:eastAsia="Cambria" w:hAnsi="Cambria"/>
          <w:sz w:val="20"/>
        </w:rPr>
        <w:t>We don’t need this detail</w:t>
      </w:r>
    </w:p>
  </w:comment>
  <w:comment w:id="283" w:author="Unknown Author" w:date="2023-05-19T18:31:00Z" w:initials="">
    <w:p w14:paraId="1F471D6D" w14:textId="77777777" w:rsidR="00AF1F07" w:rsidRDefault="00000000">
      <w:r>
        <w:rPr>
          <w:rFonts w:ascii="Cambria" w:eastAsia="Cambria" w:hAnsi="Cambria"/>
          <w:sz w:val="20"/>
        </w:rPr>
        <w:t>We will see if the journal needs the name in italics.</w:t>
      </w:r>
    </w:p>
  </w:comment>
  <w:comment w:id="286" w:author="Unknown Author" w:date="2023-05-19T18:51:00Z" w:initials="">
    <w:p w14:paraId="0640A4A9" w14:textId="77777777" w:rsidR="00AF1F07" w:rsidRDefault="00000000">
      <w:r>
        <w:rPr>
          <w:rFonts w:ascii="Cambria" w:eastAsia="Cambria" w:hAnsi="Cambria"/>
          <w:sz w:val="20"/>
        </w:rPr>
        <w:t>I would not say that getting a branch length is a way of estimation.</w:t>
      </w:r>
    </w:p>
  </w:comment>
  <w:comment w:id="310" w:author="Unknown Author" w:date="2023-05-19T19:09:00Z" w:initials="">
    <w:p w14:paraId="78F99480" w14:textId="77777777" w:rsidR="00AF1F07" w:rsidRDefault="00000000">
      <w:r>
        <w:rPr>
          <w:rFonts w:ascii="Cambria" w:eastAsia="Cambria" w:hAnsi="Cambria"/>
          <w:sz w:val="20"/>
        </w:rPr>
        <w:t>You only speak about the MAPE but this paragraph also is the Method for Figure 3, which shows the over/underestimation.</w:t>
      </w:r>
    </w:p>
  </w:comment>
  <w:comment w:id="311" w:author="Unknown Author" w:date="2023-05-19T18:30:00Z" w:initials="">
    <w:p w14:paraId="6325A055" w14:textId="77777777" w:rsidR="00AF1F07" w:rsidRDefault="00000000">
      <w:r>
        <w:rPr>
          <w:rFonts w:ascii="Cambria" w:eastAsia="Cambria" w:hAnsi="Cambria"/>
          <w:sz w:val="20"/>
        </w:rPr>
        <w:t xml:space="preserve">I would always call this species because taxonomy could imply that you have a minimal hierarchical structure as this should include also a genus assignment. </w:t>
      </w:r>
    </w:p>
  </w:comment>
  <w:comment w:id="312" w:author="Unknown Author" w:date="2023-05-22T18:25:00Z" w:initials="">
    <w:p w14:paraId="3584B898" w14:textId="77777777" w:rsidR="00AF1F07" w:rsidRDefault="00000000">
      <w:r>
        <w:rPr>
          <w:rFonts w:ascii="Cambria" w:eastAsia="Cambria" w:hAnsi="Cambria"/>
          <w:sz w:val="20"/>
        </w:rPr>
        <w:t>I would provide the formula for the MAPE</w:t>
      </w:r>
    </w:p>
  </w:comment>
  <w:comment w:id="315" w:author="Unknown Author" w:date="2023-05-22T15:20:00Z" w:initials="">
    <w:p w14:paraId="0F41FA1F" w14:textId="77777777" w:rsidR="00AF1F07" w:rsidRDefault="00000000">
      <w:r>
        <w:rPr>
          <w:rFonts w:ascii="Cambria" w:eastAsia="Cambria" w:hAnsi="Cambria"/>
          <w:sz w:val="20"/>
        </w:rPr>
        <w:t xml:space="preserve">I would place this paragraph at the very end of the Methods. </w:t>
      </w:r>
      <w:proofErr w:type="spellStart"/>
      <w:r>
        <w:rPr>
          <w:rFonts w:ascii="Cambria" w:eastAsia="Cambria" w:hAnsi="Cambria"/>
          <w:sz w:val="20"/>
        </w:rPr>
        <w:t>Writting</w:t>
      </w:r>
      <w:proofErr w:type="spellEnd"/>
      <w:r>
        <w:rPr>
          <w:rFonts w:ascii="Cambria" w:eastAsia="Cambria" w:hAnsi="Cambria"/>
          <w:sz w:val="20"/>
        </w:rPr>
        <w:t xml:space="preserve"> the aims of the manuscript made me believe this is the best order (</w:t>
      </w:r>
      <w:proofErr w:type="gramStart"/>
      <w:r>
        <w:rPr>
          <w:rFonts w:ascii="Cambria" w:eastAsia="Cambria" w:hAnsi="Cambria"/>
          <w:sz w:val="20"/>
        </w:rPr>
        <w:t>i.e.</w:t>
      </w:r>
      <w:proofErr w:type="gramEnd"/>
      <w:r>
        <w:rPr>
          <w:rFonts w:ascii="Cambria" w:eastAsia="Cambria" w:hAnsi="Cambria"/>
          <w:sz w:val="20"/>
        </w:rPr>
        <w:t xml:space="preserve"> I did not find a better)</w:t>
      </w:r>
    </w:p>
  </w:comment>
  <w:comment w:id="317" w:author="Unknown Author" w:date="2023-05-22T17:11:00Z" w:initials="">
    <w:p w14:paraId="3D8E7C2C" w14:textId="77777777" w:rsidR="00AF1F07" w:rsidRDefault="00000000">
      <w:r>
        <w:rPr>
          <w:rFonts w:ascii="Cambria" w:eastAsia="Cambria" w:hAnsi="Cambria"/>
          <w:sz w:val="20"/>
        </w:rPr>
        <w:t>There was no motivation given why the geometric function is tested below.</w:t>
      </w:r>
    </w:p>
  </w:comment>
  <w:comment w:id="318" w:author="Unknown Author" w:date="2023-05-22T16:58:00Z" w:initials="">
    <w:p w14:paraId="5E3FDB64" w14:textId="77777777" w:rsidR="00AF1F07" w:rsidRDefault="00000000">
      <w:r>
        <w:rPr>
          <w:rFonts w:ascii="Cambria" w:eastAsia="Cambria" w:hAnsi="Cambria"/>
          <w:sz w:val="20"/>
        </w:rPr>
        <w:t xml:space="preserve">I </w:t>
      </w:r>
      <w:proofErr w:type="spellStart"/>
      <w:r>
        <w:rPr>
          <w:rFonts w:ascii="Cambria" w:eastAsia="Cambria" w:hAnsi="Cambria"/>
          <w:sz w:val="20"/>
        </w:rPr>
        <w:t>swapt</w:t>
      </w:r>
      <w:proofErr w:type="spellEnd"/>
      <w:r>
        <w:rPr>
          <w:rFonts w:ascii="Cambria" w:eastAsia="Cambria" w:hAnsi="Cambria"/>
          <w:sz w:val="20"/>
        </w:rPr>
        <w:t xml:space="preserve"> the order of mean age vs. coverage because I suggest omitting the Figures 11 &amp; 12 because </w:t>
      </w:r>
      <w:proofErr w:type="spellStart"/>
      <w:proofErr w:type="gramStart"/>
      <w:r>
        <w:rPr>
          <w:rFonts w:ascii="Cambria" w:eastAsia="Cambria" w:hAnsi="Cambria"/>
          <w:sz w:val="20"/>
        </w:rPr>
        <w:t>their</w:t>
      </w:r>
      <w:proofErr w:type="spellEnd"/>
      <w:proofErr w:type="gramEnd"/>
      <w:r>
        <w:rPr>
          <w:rFonts w:ascii="Cambria" w:eastAsia="Cambria" w:hAnsi="Cambria"/>
          <w:sz w:val="20"/>
        </w:rPr>
        <w:t xml:space="preserve"> is no improvement by the geometric function and there are too many figures anyway. </w:t>
      </w:r>
    </w:p>
  </w:comment>
  <w:comment w:id="319" w:author="Juan Carrillo" w:date="2023-05-12T18:52:00Z" w:initials="JC">
    <w:p w14:paraId="23D6857B" w14:textId="77777777" w:rsidR="00AF1F07" w:rsidRDefault="00000000">
      <w:r>
        <w:rPr>
          <w:rFonts w:ascii="Liberation Serif" w:eastAsia="DejaVu Sans" w:hAnsi="Liberation Serif" w:cs="DejaVu Sans"/>
          <w:lang w:bidi="en-US"/>
        </w:rPr>
        <w:t>This came a bit out of the blue in the methods because in the intro we never mention people have attempted to evaluate the relationship of phylogenetic age and IUCN status. We need to mention that in the intro as well.</w:t>
      </w:r>
    </w:p>
    <w:p w14:paraId="77CB770D" w14:textId="77777777" w:rsidR="00AF1F07" w:rsidRDefault="00AF1F07"/>
    <w:p w14:paraId="53A336D7" w14:textId="77777777" w:rsidR="00AF1F07" w:rsidRDefault="00000000">
      <w:r>
        <w:rPr>
          <w:rFonts w:ascii="Liberation Serif" w:eastAsia="DejaVu Sans" w:hAnsi="Liberation Serif" w:cs="DejaVu Sans"/>
          <w:lang w:bidi="en-US"/>
        </w:rPr>
        <w:t>And I will call this subsection: “Relationship of phylogenetic age and extinction risk”</w:t>
      </w:r>
    </w:p>
    <w:p w14:paraId="377BBF88" w14:textId="77777777" w:rsidR="00AF1F07" w:rsidRDefault="00AF1F07"/>
    <w:p w14:paraId="216F8DB0" w14:textId="77777777" w:rsidR="00AF1F07" w:rsidRDefault="00000000">
      <w:r>
        <w:rPr>
          <w:rFonts w:ascii="Liberation Serif" w:eastAsia="DejaVu Sans" w:hAnsi="Liberation Serif" w:cs="DejaVu Sans"/>
          <w:lang w:bidi="en-US"/>
        </w:rPr>
        <w:t>TH: Agree. I would suggest “Imprint of extinction risk on phylogenetic ages”</w:t>
      </w:r>
    </w:p>
  </w:comment>
  <w:comment w:id="321" w:author="Unknown Author" w:date="2023-05-22T13:13:00Z" w:initials="">
    <w:p w14:paraId="4F9B6524" w14:textId="77777777" w:rsidR="00AF1F07" w:rsidRDefault="00000000">
      <w:bookmarkStart w:id="322" w:name="_Hlk137210516"/>
      <w:r>
        <w:rPr>
          <w:rFonts w:ascii="Cambria" w:eastAsia="Cambria" w:hAnsi="Cambria"/>
          <w:sz w:val="20"/>
        </w:rPr>
        <w:t xml:space="preserve">Shouldn’t these trees then be simulated by age-dependent extinction? Or did you because the </w:t>
      </w:r>
      <w:proofErr w:type="spellStart"/>
      <w:proofErr w:type="gramStart"/>
      <w:r>
        <w:rPr>
          <w:rFonts w:ascii="Cambria" w:eastAsia="Cambria" w:hAnsi="Cambria"/>
          <w:sz w:val="20"/>
        </w:rPr>
        <w:t>source.R</w:t>
      </w:r>
      <w:proofErr w:type="spellEnd"/>
      <w:proofErr w:type="gramEnd"/>
      <w:r>
        <w:rPr>
          <w:rFonts w:ascii="Cambria" w:eastAsia="Cambria" w:hAnsi="Cambria"/>
          <w:sz w:val="20"/>
        </w:rPr>
        <w:t xml:space="preserve"> includes the </w:t>
      </w:r>
      <w:proofErr w:type="spellStart"/>
      <w:r>
        <w:rPr>
          <w:rFonts w:ascii="Cambria" w:eastAsia="Cambria" w:hAnsi="Cambria"/>
          <w:sz w:val="20"/>
        </w:rPr>
        <w:t>TreeSimGM</w:t>
      </w:r>
      <w:proofErr w:type="spellEnd"/>
      <w:r>
        <w:rPr>
          <w:rFonts w:ascii="Cambria" w:eastAsia="Cambria" w:hAnsi="Cambria"/>
          <w:sz w:val="20"/>
        </w:rPr>
        <w:t xml:space="preserve"> package?</w:t>
      </w:r>
    </w:p>
    <w:bookmarkEnd w:id="322"/>
  </w:comment>
  <w:comment w:id="323" w:author="Unknown Author" w:date="2023-05-22T14:10:00Z" w:initials="">
    <w:p w14:paraId="1783E581" w14:textId="77777777" w:rsidR="00AF1F07" w:rsidRDefault="00000000">
      <w:r>
        <w:rPr>
          <w:rFonts w:ascii="Cambria" w:eastAsia="Cambria" w:hAnsi="Cambria"/>
          <w:sz w:val="20"/>
        </w:rPr>
        <w:t xml:space="preserve">Describe what a null effect is. You assume the reader knows all of this. At least I did not know it until you explained it. </w:t>
      </w:r>
    </w:p>
  </w:comment>
  <w:comment w:id="324" w:author="Unknown Author" w:date="2023-05-22T14:48:00Z" w:initials="">
    <w:p w14:paraId="3A084E05" w14:textId="77777777" w:rsidR="00AF1F07" w:rsidRDefault="00000000">
      <w:r>
        <w:rPr>
          <w:rFonts w:ascii="Cambria" w:eastAsia="Cambria" w:hAnsi="Cambria"/>
          <w:sz w:val="20"/>
        </w:rPr>
        <w:t>I don’t find these plots very informative because (1) taking the mean removes the signal of individual species that do not follow the trend, and (2) I do not see much with 100 superimposed lines.</w:t>
      </w:r>
    </w:p>
  </w:comment>
  <w:comment w:id="325" w:author="Unknown Author" w:date="2023-05-22T14:56:00Z" w:initials="">
    <w:p w14:paraId="6BA5EC95" w14:textId="77777777" w:rsidR="00AF1F07" w:rsidRDefault="00000000">
      <w:r>
        <w:rPr>
          <w:rFonts w:ascii="Cambria" w:eastAsia="Cambria" w:hAnsi="Cambria"/>
          <w:sz w:val="20"/>
        </w:rPr>
        <w:t>I do not understand this sentence because details are missing. How do you calculate if the relationship between conservation category and age is correct? Do you use the mean age or is it already wrong when a single young species belongs to NT while an older species belongs to LC?</w:t>
      </w:r>
    </w:p>
  </w:comment>
  <w:comment w:id="328" w:author="Unknown Author" w:date="2023-05-17T18:34:00Z" w:initials="">
    <w:p w14:paraId="5771F701" w14:textId="77777777" w:rsidR="00AF1F07" w:rsidRDefault="00000000">
      <w:r>
        <w:rPr>
          <w:rFonts w:ascii="Cambria" w:eastAsia="Cambria" w:hAnsi="Cambria"/>
          <w:sz w:val="20"/>
        </w:rPr>
        <w:t>We cannot have 16 figures in the main text. Max. 5</w:t>
      </w:r>
    </w:p>
  </w:comment>
  <w:comment w:id="334" w:author="Unknown Author" w:date="2023-05-22T18:18:00Z" w:initials="">
    <w:p w14:paraId="4A1DCA56" w14:textId="77777777" w:rsidR="00AF1F07" w:rsidRDefault="00000000">
      <w:r>
        <w:rPr>
          <w:rFonts w:ascii="Cambria" w:eastAsia="Cambria" w:hAnsi="Cambria"/>
          <w:sz w:val="20"/>
        </w:rPr>
        <w:t xml:space="preserve">I prefer results being written in past tense. </w:t>
      </w:r>
    </w:p>
  </w:comment>
  <w:comment w:id="335" w:author="Unknown Author" w:date="2023-05-22T17:38:00Z" w:initials="">
    <w:p w14:paraId="2DBD7A9E" w14:textId="77777777" w:rsidR="00AF1F07" w:rsidRDefault="00000000">
      <w:r>
        <w:rPr>
          <w:rFonts w:ascii="Cambria" w:eastAsia="Cambria" w:hAnsi="Cambria"/>
          <w:sz w:val="20"/>
        </w:rPr>
        <w:t xml:space="preserve">I find this better at the </w:t>
      </w:r>
      <w:proofErr w:type="spellStart"/>
      <w:r>
        <w:rPr>
          <w:rFonts w:ascii="Cambria" w:eastAsia="Cambria" w:hAnsi="Cambria"/>
          <w:sz w:val="20"/>
        </w:rPr>
        <w:t>begining</w:t>
      </w:r>
      <w:proofErr w:type="spellEnd"/>
      <w:r>
        <w:rPr>
          <w:rFonts w:ascii="Cambria" w:eastAsia="Cambria" w:hAnsi="Cambria"/>
          <w:sz w:val="20"/>
        </w:rPr>
        <w:t xml:space="preserve"> of the sentence to know directly that we are not talking about bifurcating any more.</w:t>
      </w:r>
    </w:p>
  </w:comment>
  <w:comment w:id="336" w:author="Unknown Author" w:date="2023-05-22T17:45:00Z" w:initials="">
    <w:p w14:paraId="3458E08F" w14:textId="77777777" w:rsidR="00AF1F07" w:rsidRDefault="00000000">
      <w:r>
        <w:rPr>
          <w:rFonts w:ascii="Cambria" w:eastAsia="Cambria" w:hAnsi="Cambria"/>
          <w:sz w:val="20"/>
        </w:rPr>
        <w:t>I concluded this from the word “also” in the sentence. I find it easier for a reader if we don’t let them guess with what we compare.</w:t>
      </w:r>
    </w:p>
  </w:comment>
  <w:comment w:id="337" w:author="Unknown Author" w:date="2023-05-22T17:55:00Z" w:initials="">
    <w:p w14:paraId="50ABA923" w14:textId="77777777" w:rsidR="00AF1F07" w:rsidRDefault="00000000">
      <w:r>
        <w:rPr>
          <w:rFonts w:ascii="Cambria" w:eastAsia="Cambria" w:hAnsi="Cambria"/>
          <w:sz w:val="20"/>
        </w:rPr>
        <w:t xml:space="preserve">Correct? Because I do not know to what the “more” refers. </w:t>
      </w:r>
      <w:r>
        <w:rPr>
          <w:rFonts w:ascii="Cambria" w:eastAsia="Cambria" w:hAnsi="Cambria"/>
          <w:i/>
          <w:sz w:val="20"/>
        </w:rPr>
        <w:t>More</w:t>
      </w:r>
      <w:r>
        <w:rPr>
          <w:rFonts w:ascii="Cambria" w:eastAsia="Cambria" w:hAnsi="Cambria"/>
          <w:sz w:val="20"/>
        </w:rPr>
        <w:t xml:space="preserve"> than what?</w:t>
      </w:r>
    </w:p>
  </w:comment>
  <w:comment w:id="338" w:author="Unknown Author" w:date="2023-05-22T18:03:00Z" w:initials="">
    <w:p w14:paraId="64847FBA" w14:textId="77777777" w:rsidR="00AF1F07" w:rsidRDefault="00000000">
      <w:r>
        <w:rPr>
          <w:rFonts w:ascii="Cambria" w:eastAsia="Cambria" w:hAnsi="Cambria"/>
          <w:sz w:val="20"/>
        </w:rPr>
        <w:t>This is more a sentence for the discussion. (</w:t>
      </w:r>
      <w:proofErr w:type="gramStart"/>
      <w:r>
        <w:rPr>
          <w:rFonts w:ascii="Cambria" w:eastAsia="Cambria" w:hAnsi="Cambria"/>
          <w:sz w:val="20"/>
        </w:rPr>
        <w:t>plus</w:t>
      </w:r>
      <w:proofErr w:type="gramEnd"/>
      <w:r>
        <w:rPr>
          <w:rFonts w:ascii="Cambria" w:eastAsia="Cambria" w:hAnsi="Cambria"/>
          <w:sz w:val="20"/>
        </w:rPr>
        <w:t xml:space="preserve"> the next)</w:t>
      </w:r>
    </w:p>
  </w:comment>
  <w:comment w:id="339" w:author="Unknown Author" w:date="2023-05-22T18:11:00Z" w:initials="">
    <w:p w14:paraId="4A24DE82" w14:textId="77777777" w:rsidR="00AF1F07" w:rsidRDefault="00000000">
      <w:r>
        <w:rPr>
          <w:rFonts w:ascii="Cambria" w:eastAsia="Cambria" w:hAnsi="Cambria"/>
          <w:sz w:val="20"/>
        </w:rPr>
        <w:t>I believe you but how can I see this myself in the figure?</w:t>
      </w:r>
    </w:p>
  </w:comment>
  <w:comment w:id="340" w:author="Unknown Author" w:date="2023-05-22T18:29:00Z" w:initials="">
    <w:p w14:paraId="5289B541" w14:textId="77777777" w:rsidR="00AF1F07" w:rsidRDefault="00000000">
      <w:r>
        <w:rPr>
          <w:rFonts w:ascii="Cambria" w:eastAsia="Cambria" w:hAnsi="Cambria"/>
          <w:sz w:val="20"/>
        </w:rPr>
        <w:t>I don’t understand the sentence without seeing the figure and don’t know how the effects of speciation and extinction are disentangled.</w:t>
      </w:r>
    </w:p>
  </w:comment>
  <w:comment w:id="341" w:author="Unknown Author" w:date="2023-05-22T19:03:00Z" w:initials="">
    <w:p w14:paraId="07FB5755" w14:textId="77777777" w:rsidR="00AF1F07" w:rsidRDefault="00000000">
      <w:r>
        <w:rPr>
          <w:rFonts w:ascii="Cambria" w:eastAsia="Cambria" w:hAnsi="Cambria"/>
          <w:sz w:val="20"/>
        </w:rPr>
        <w:t xml:space="preserve">Many results here are not about the qualitative error. </w:t>
      </w:r>
      <w:proofErr w:type="gramStart"/>
      <w:r>
        <w:rPr>
          <w:rFonts w:ascii="Cambria" w:eastAsia="Cambria" w:hAnsi="Cambria"/>
          <w:sz w:val="20"/>
        </w:rPr>
        <w:t>E.g.</w:t>
      </w:r>
      <w:proofErr w:type="gramEnd"/>
      <w:r>
        <w:rPr>
          <w:rFonts w:ascii="Cambria" w:eastAsia="Cambria" w:hAnsi="Cambria"/>
          <w:sz w:val="20"/>
        </w:rPr>
        <w:t xml:space="preserve"> Figs 5-8. I would omit them all/move to supplements</w:t>
      </w:r>
    </w:p>
  </w:comment>
  <w:comment w:id="344" w:author="Unknown Author" w:date="2023-05-22T18:44:00Z" w:initials="">
    <w:p w14:paraId="50520DC0" w14:textId="77777777" w:rsidR="00AF1F07" w:rsidRDefault="00000000">
      <w:r>
        <w:rPr>
          <w:rFonts w:ascii="Cambria" w:eastAsia="Cambria" w:hAnsi="Cambria"/>
          <w:sz w:val="20"/>
        </w:rPr>
        <w:t>I would skip this because we need to reduce the number of figures. Sorry for the work you put into this but we do not need to show the results of all the things we’ve tried and explored. There is no discussion about the shape of the frequency distribution, thus it does not seem to be important to the manuscript.</w:t>
      </w:r>
    </w:p>
  </w:comment>
  <w:comment w:id="348" w:author="Unknown Author" w:date="2023-05-23T10:08:00Z" w:initials="">
    <w:p w14:paraId="76E66F97" w14:textId="77777777" w:rsidR="00AF1F07" w:rsidRDefault="00000000">
      <w:r>
        <w:rPr>
          <w:rFonts w:ascii="Cambria" w:hAnsi="Cambria"/>
          <w:sz w:val="20"/>
        </w:rPr>
        <w:t>Sorry, the document got broken from this part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78D36" w15:done="0"/>
  <w15:commentEx w15:paraId="2D7138FE" w15:done="0"/>
  <w15:commentEx w15:paraId="6BA44316" w15:done="0"/>
  <w15:commentEx w15:paraId="17AE8287" w15:done="0"/>
  <w15:commentEx w15:paraId="1CD23F4D" w15:done="0"/>
  <w15:commentEx w15:paraId="48D320AC" w15:done="0"/>
  <w15:commentEx w15:paraId="66994D0F" w15:done="0"/>
  <w15:commentEx w15:paraId="6054A674" w15:done="0"/>
  <w15:commentEx w15:paraId="2A8297B1" w15:done="0"/>
  <w15:commentEx w15:paraId="547B64B4" w15:done="0"/>
  <w15:commentEx w15:paraId="1CD338B1" w15:done="0"/>
  <w15:commentEx w15:paraId="6E3295F8" w15:done="0"/>
  <w15:commentEx w15:paraId="25B049B9" w15:done="0"/>
  <w15:commentEx w15:paraId="32C9D796" w15:done="0"/>
  <w15:commentEx w15:paraId="046053C3" w15:done="0"/>
  <w15:commentEx w15:paraId="446585B8" w15:done="0"/>
  <w15:commentEx w15:paraId="05C7AE2D" w15:done="0"/>
  <w15:commentEx w15:paraId="5871AF04" w15:done="0"/>
  <w15:commentEx w15:paraId="1C540EE9" w15:done="0"/>
  <w15:commentEx w15:paraId="5FCCCE0B" w15:done="0"/>
  <w15:commentEx w15:paraId="4F096E30" w15:done="0"/>
  <w15:commentEx w15:paraId="37D4FA62" w15:done="0"/>
  <w15:commentEx w15:paraId="3DF53CC3" w15:done="0"/>
  <w15:commentEx w15:paraId="0428E6ED" w15:done="0"/>
  <w15:commentEx w15:paraId="32655977" w15:done="0"/>
  <w15:commentEx w15:paraId="7525FB4D" w15:done="0"/>
  <w15:commentEx w15:paraId="4D26A757" w15:done="0"/>
  <w15:commentEx w15:paraId="5EEEA3DF" w15:done="0"/>
  <w15:commentEx w15:paraId="0411981A" w15:done="0"/>
  <w15:commentEx w15:paraId="3204DB1D" w15:done="0"/>
  <w15:commentEx w15:paraId="7F56ADD0" w15:done="0"/>
  <w15:commentEx w15:paraId="3B57134D" w15:done="0"/>
  <w15:commentEx w15:paraId="168C4BDD" w15:done="0"/>
  <w15:commentEx w15:paraId="1F471D6D" w15:done="0"/>
  <w15:commentEx w15:paraId="0640A4A9" w15:done="0"/>
  <w15:commentEx w15:paraId="78F99480" w15:done="0"/>
  <w15:commentEx w15:paraId="6325A055" w15:done="0"/>
  <w15:commentEx w15:paraId="3584B898" w15:done="0"/>
  <w15:commentEx w15:paraId="0F41FA1F" w15:done="0"/>
  <w15:commentEx w15:paraId="3D8E7C2C" w15:done="0"/>
  <w15:commentEx w15:paraId="5E3FDB64" w15:done="0"/>
  <w15:commentEx w15:paraId="216F8DB0" w15:done="0"/>
  <w15:commentEx w15:paraId="4F9B6524" w15:done="0"/>
  <w15:commentEx w15:paraId="1783E581" w15:done="0"/>
  <w15:commentEx w15:paraId="3A084E05" w15:done="0"/>
  <w15:commentEx w15:paraId="6BA5EC95" w15:done="0"/>
  <w15:commentEx w15:paraId="5771F701" w15:done="0"/>
  <w15:commentEx w15:paraId="4A1DCA56" w15:done="0"/>
  <w15:commentEx w15:paraId="2DBD7A9E" w15:done="0"/>
  <w15:commentEx w15:paraId="3458E08F" w15:done="0"/>
  <w15:commentEx w15:paraId="50ABA923" w15:done="0"/>
  <w15:commentEx w15:paraId="64847FBA" w15:done="0"/>
  <w15:commentEx w15:paraId="4A24DE82" w15:done="0"/>
  <w15:commentEx w15:paraId="5289B541" w15:done="0"/>
  <w15:commentEx w15:paraId="07FB5755" w15:done="0"/>
  <w15:commentEx w15:paraId="50520DC0" w15:done="0"/>
  <w15:commentEx w15:paraId="76E66F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78D36" w16cid:durableId="2823007B"/>
  <w16cid:commentId w16cid:paraId="2D7138FE" w16cid:durableId="2823007C"/>
  <w16cid:commentId w16cid:paraId="6BA44316" w16cid:durableId="2823007D"/>
  <w16cid:commentId w16cid:paraId="17AE8287" w16cid:durableId="2823007E"/>
  <w16cid:commentId w16cid:paraId="1CD23F4D" w16cid:durableId="2823007F"/>
  <w16cid:commentId w16cid:paraId="48D320AC" w16cid:durableId="28230080"/>
  <w16cid:commentId w16cid:paraId="66994D0F" w16cid:durableId="28230081"/>
  <w16cid:commentId w16cid:paraId="6054A674" w16cid:durableId="28230082"/>
  <w16cid:commentId w16cid:paraId="2A8297B1" w16cid:durableId="28230083"/>
  <w16cid:commentId w16cid:paraId="547B64B4" w16cid:durableId="28230084"/>
  <w16cid:commentId w16cid:paraId="1CD338B1" w16cid:durableId="28230085"/>
  <w16cid:commentId w16cid:paraId="6E3295F8" w16cid:durableId="28230086"/>
  <w16cid:commentId w16cid:paraId="25B049B9" w16cid:durableId="28230087"/>
  <w16cid:commentId w16cid:paraId="32C9D796" w16cid:durableId="28230088"/>
  <w16cid:commentId w16cid:paraId="046053C3" w16cid:durableId="28230089"/>
  <w16cid:commentId w16cid:paraId="446585B8" w16cid:durableId="2823008A"/>
  <w16cid:commentId w16cid:paraId="05C7AE2D" w16cid:durableId="2823008B"/>
  <w16cid:commentId w16cid:paraId="5871AF04" w16cid:durableId="2823008C"/>
  <w16cid:commentId w16cid:paraId="1C540EE9" w16cid:durableId="2823008D"/>
  <w16cid:commentId w16cid:paraId="5FCCCE0B" w16cid:durableId="2823008E"/>
  <w16cid:commentId w16cid:paraId="4F096E30" w16cid:durableId="2823008F"/>
  <w16cid:commentId w16cid:paraId="37D4FA62" w16cid:durableId="28230090"/>
  <w16cid:commentId w16cid:paraId="3DF53CC3" w16cid:durableId="28230097"/>
  <w16cid:commentId w16cid:paraId="0428E6ED" w16cid:durableId="28230098"/>
  <w16cid:commentId w16cid:paraId="32655977" w16cid:durableId="28230099"/>
  <w16cid:commentId w16cid:paraId="7525FB4D" w16cid:durableId="2823009A"/>
  <w16cid:commentId w16cid:paraId="4D26A757" w16cid:durableId="2823009B"/>
  <w16cid:commentId w16cid:paraId="5EEEA3DF" w16cid:durableId="2823009C"/>
  <w16cid:commentId w16cid:paraId="0411981A" w16cid:durableId="2823009D"/>
  <w16cid:commentId w16cid:paraId="3204DB1D" w16cid:durableId="2823009E"/>
  <w16cid:commentId w16cid:paraId="7F56ADD0" w16cid:durableId="2823009F"/>
  <w16cid:commentId w16cid:paraId="3B57134D" w16cid:durableId="282300A0"/>
  <w16cid:commentId w16cid:paraId="168C4BDD" w16cid:durableId="282300A1"/>
  <w16cid:commentId w16cid:paraId="1F471D6D" w16cid:durableId="282300A2"/>
  <w16cid:commentId w16cid:paraId="0640A4A9" w16cid:durableId="282300A3"/>
  <w16cid:commentId w16cid:paraId="78F99480" w16cid:durableId="282300A4"/>
  <w16cid:commentId w16cid:paraId="6325A055" w16cid:durableId="282300A6"/>
  <w16cid:commentId w16cid:paraId="3584B898" w16cid:durableId="282300A7"/>
  <w16cid:commentId w16cid:paraId="0F41FA1F" w16cid:durableId="282300B2"/>
  <w16cid:commentId w16cid:paraId="3D8E7C2C" w16cid:durableId="282300B4"/>
  <w16cid:commentId w16cid:paraId="5E3FDB64" w16cid:durableId="282300B6"/>
  <w16cid:commentId w16cid:paraId="216F8DB0" w16cid:durableId="282300B8"/>
  <w16cid:commentId w16cid:paraId="4F9B6524" w16cid:durableId="282300B9"/>
  <w16cid:commentId w16cid:paraId="1783E581" w16cid:durableId="282300BA"/>
  <w16cid:commentId w16cid:paraId="3A084E05" w16cid:durableId="282300BB"/>
  <w16cid:commentId w16cid:paraId="6BA5EC95" w16cid:durableId="282300BC"/>
  <w16cid:commentId w16cid:paraId="5771F701" w16cid:durableId="282300BD"/>
  <w16cid:commentId w16cid:paraId="4A1DCA56" w16cid:durableId="282300BE"/>
  <w16cid:commentId w16cid:paraId="2DBD7A9E" w16cid:durableId="282300C0"/>
  <w16cid:commentId w16cid:paraId="3458E08F" w16cid:durableId="282300C2"/>
  <w16cid:commentId w16cid:paraId="50ABA923" w16cid:durableId="282300C3"/>
  <w16cid:commentId w16cid:paraId="64847FBA" w16cid:durableId="282300C4"/>
  <w16cid:commentId w16cid:paraId="4A24DE82" w16cid:durableId="282300C5"/>
  <w16cid:commentId w16cid:paraId="5289B541" w16cid:durableId="282300C7"/>
  <w16cid:commentId w16cid:paraId="07FB5755" w16cid:durableId="282300C8"/>
  <w16cid:commentId w16cid:paraId="50520DC0" w16cid:durableId="282300C9"/>
  <w16cid:commentId w16cid:paraId="76E66F97" w16cid:durableId="28230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BD6"/>
    <w:multiLevelType w:val="multilevel"/>
    <w:tmpl w:val="E912FB0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11E40CA7"/>
    <w:multiLevelType w:val="multilevel"/>
    <w:tmpl w:val="2160C73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2B994FD4"/>
    <w:multiLevelType w:val="multilevel"/>
    <w:tmpl w:val="91FC157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3FBF56B3"/>
    <w:multiLevelType w:val="multilevel"/>
    <w:tmpl w:val="C5EC73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5E065CBE"/>
    <w:multiLevelType w:val="multilevel"/>
    <w:tmpl w:val="67AEF75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79FD3574"/>
    <w:multiLevelType w:val="multilevel"/>
    <w:tmpl w:val="B9A0A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81607747">
    <w:abstractNumId w:val="4"/>
  </w:num>
  <w:num w:numId="2" w16cid:durableId="1823547461">
    <w:abstractNumId w:val="0"/>
  </w:num>
  <w:num w:numId="3" w16cid:durableId="293994839">
    <w:abstractNumId w:val="2"/>
  </w:num>
  <w:num w:numId="4" w16cid:durableId="2138985218">
    <w:abstractNumId w:val="1"/>
  </w:num>
  <w:num w:numId="5" w16cid:durableId="1869417048">
    <w:abstractNumId w:val="3"/>
  </w:num>
  <w:num w:numId="6" w16cid:durableId="584656484">
    <w:abstractNumId w:val="5"/>
  </w:num>
  <w:num w:numId="7" w16cid:durableId="1258976726">
    <w:abstractNumId w:val="4"/>
  </w:num>
  <w:num w:numId="8" w16cid:durableId="1585725382">
    <w:abstractNumId w:val="4"/>
  </w:num>
  <w:num w:numId="9" w16cid:durableId="937520676">
    <w:abstractNumId w:val="4"/>
  </w:num>
  <w:num w:numId="10" w16cid:durableId="1951275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1F07"/>
    <w:rsid w:val="00160CA1"/>
    <w:rsid w:val="0035169C"/>
    <w:rsid w:val="003E53F9"/>
    <w:rsid w:val="004B4040"/>
    <w:rsid w:val="004C038A"/>
    <w:rsid w:val="00501A39"/>
    <w:rsid w:val="00634D8E"/>
    <w:rsid w:val="00712856"/>
    <w:rsid w:val="00846B81"/>
    <w:rsid w:val="008C1D0F"/>
    <w:rsid w:val="00910639"/>
    <w:rsid w:val="00AF1F07"/>
    <w:rsid w:val="00AF75B4"/>
    <w:rsid w:val="00B01C0D"/>
    <w:rsid w:val="00B961EF"/>
    <w:rsid w:val="00BF090D"/>
    <w:rsid w:val="00C20290"/>
    <w:rsid w:val="00E86360"/>
    <w:rsid w:val="00EA3A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1187"/>
  <w15:docId w15:val="{863D0469-48BD-453F-ACD5-0BF0C8F6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SectionNumber">
    <w:name w:val="Section Number"/>
    <w:basedOn w:val="DescripcinCar"/>
    <w:qFormat/>
  </w:style>
  <w:style w:type="character" w:customStyle="1" w:styleId="FootnoteCharacters">
    <w:name w:val="Footnote Characters"/>
    <w:qFormat/>
    <w:rPr>
      <w:vertAlign w:val="superscript"/>
    </w:rPr>
  </w:style>
  <w:style w:type="character" w:styleId="Refdenotaalpie">
    <w:name w:val="footnote reference"/>
    <w:rPr>
      <w:vertAlign w:val="superscript"/>
    </w:rPr>
  </w:style>
  <w:style w:type="character" w:styleId="Hipervnculo">
    <w:name w:val="Hyperlink"/>
    <w:basedOn w:val="Descripcin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styleId="Refdecomentario">
    <w:name w:val="annotation reference"/>
    <w:basedOn w:val="Fuentedeprrafopredeter"/>
    <w:semiHidden/>
    <w:unhideWhenUsed/>
    <w:qFormat/>
    <w:rsid w:val="007B15B6"/>
    <w:rPr>
      <w:sz w:val="16"/>
      <w:szCs w:val="16"/>
    </w:rPr>
  </w:style>
  <w:style w:type="character" w:customStyle="1" w:styleId="TextocomentarioCar">
    <w:name w:val="Texto comentario Car"/>
    <w:basedOn w:val="Fuentedeprrafopredeter"/>
    <w:link w:val="Textocomentario"/>
    <w:semiHidden/>
    <w:qFormat/>
    <w:rsid w:val="007B15B6"/>
    <w:rPr>
      <w:sz w:val="20"/>
      <w:szCs w:val="20"/>
    </w:rPr>
  </w:style>
  <w:style w:type="character" w:customStyle="1" w:styleId="AsuntodelcomentarioCar">
    <w:name w:val="Asunto del comentario Car"/>
    <w:basedOn w:val="TextocomentarioCar"/>
    <w:link w:val="Asuntodelcomentario"/>
    <w:semiHidden/>
    <w:qFormat/>
    <w:rsid w:val="007B15B6"/>
    <w:rPr>
      <w:b/>
      <w:bCs/>
      <w:sz w:val="20"/>
      <w:szCs w:val="20"/>
    </w:rPr>
  </w:style>
  <w:style w:type="character" w:customStyle="1" w:styleId="EncabezadoCar">
    <w:name w:val="Encabezado Car"/>
    <w:basedOn w:val="Fuentedeprrafopredeter"/>
    <w:link w:val="Encabezado"/>
    <w:qFormat/>
    <w:rsid w:val="007C635C"/>
  </w:style>
  <w:style w:type="character" w:customStyle="1" w:styleId="PiedepginaCar">
    <w:name w:val="Pie de página Car"/>
    <w:basedOn w:val="Fuentedeprrafopredeter"/>
    <w:link w:val="Piedepgina"/>
    <w:qFormat/>
    <w:rsid w:val="007C635C"/>
  </w:style>
  <w:style w:type="character" w:styleId="Nmerodelnea">
    <w:name w:val="line numbe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Droid Sans Devanagari"/>
    </w:rPr>
  </w:style>
  <w:style w:type="paragraph" w:styleId="Descripcin">
    <w:name w:val="caption"/>
    <w:basedOn w:val="Normal"/>
    <w:link w:val="DescripcinC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jc w:val="center"/>
    </w:pPr>
  </w:style>
  <w:style w:type="paragraph" w:styleId="Fecha">
    <w:name w:val="Date"/>
    <w:next w:val="Textoindependiente"/>
    <w:qFormat/>
    <w:pPr>
      <w:keepNext/>
      <w:keepLines/>
      <w:spacing w:after="200"/>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dendice">
    <w:name w:val="index heading"/>
    <w:basedOn w:val="Heading"/>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styleId="Revisin">
    <w:name w:val="Revision"/>
    <w:semiHidden/>
    <w:qFormat/>
    <w:rsid w:val="007B15B6"/>
  </w:style>
  <w:style w:type="paragraph" w:styleId="Textocomentario">
    <w:name w:val="annotation text"/>
    <w:basedOn w:val="Normal"/>
    <w:link w:val="TextocomentarioCar"/>
    <w:semiHidden/>
    <w:unhideWhenUsed/>
    <w:qFormat/>
    <w:rsid w:val="007B15B6"/>
    <w:rPr>
      <w:sz w:val="20"/>
      <w:szCs w:val="20"/>
    </w:rPr>
  </w:style>
  <w:style w:type="paragraph" w:styleId="Asuntodelcomentario">
    <w:name w:val="annotation subject"/>
    <w:basedOn w:val="Textocomentario"/>
    <w:next w:val="Textocomentario"/>
    <w:link w:val="AsuntodelcomentarioCar"/>
    <w:semiHidden/>
    <w:unhideWhenUsed/>
    <w:qFormat/>
    <w:rsid w:val="007B15B6"/>
    <w:rPr>
      <w:b/>
      <w:bCs/>
    </w:rPr>
  </w:style>
  <w:style w:type="paragraph" w:customStyle="1" w:styleId="HeaderandFooter">
    <w:name w:val="Header and Footer"/>
    <w:basedOn w:val="Normal"/>
    <w:qFormat/>
  </w:style>
  <w:style w:type="paragraph" w:styleId="Encabezado">
    <w:name w:val="header"/>
    <w:basedOn w:val="Normal"/>
    <w:link w:val="EncabezadoCar"/>
    <w:unhideWhenUsed/>
    <w:rsid w:val="007C635C"/>
    <w:pPr>
      <w:tabs>
        <w:tab w:val="center" w:pos="4513"/>
        <w:tab w:val="right" w:pos="9026"/>
      </w:tabs>
      <w:spacing w:after="0"/>
    </w:pPr>
  </w:style>
  <w:style w:type="paragraph" w:styleId="Piedepgina">
    <w:name w:val="footer"/>
    <w:basedOn w:val="Normal"/>
    <w:link w:val="PiedepginaCar"/>
    <w:unhideWhenUsed/>
    <w:rsid w:val="007C635C"/>
    <w:pPr>
      <w:tabs>
        <w:tab w:val="center" w:pos="4513"/>
        <w:tab w:val="right" w:pos="9026"/>
      </w:tabs>
      <w:spacing w:after="0"/>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B801-5654-4F52-855C-F34B2E99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3848</TotalTime>
  <Pages>10</Pages>
  <Words>4179</Words>
  <Characters>22989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On the estimation of species age from phylogenetic trees</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estimation of species age from phylogenetic trees</dc:title>
  <dc:subject/>
  <dc:creator>Carlos Calderón del Cid; Torsten Hauffe; Juan D. Carrillo; Daniele Silvestro</dc:creator>
  <dc:description/>
  <cp:lastModifiedBy>Carlos Calderon del Cid</cp:lastModifiedBy>
  <cp:revision>196</cp:revision>
  <dcterms:created xsi:type="dcterms:W3CDTF">2023-05-09T08:21:00Z</dcterms:created>
  <dcterms:modified xsi:type="dcterms:W3CDTF">2023-06-12T17:41:00Z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Mendeley Recent Style Id 0_1">
    <vt:lpwstr>http://www.zotero.org/styles/acta-ecologica-sinica</vt:lpwstr>
  </property>
  <property fmtid="{D5CDD505-2E9C-101B-9397-08002B2CF9AE}" pid="4" name="Mendeley Recent Style Name 0_1">
    <vt:lpwstr>Acta Ecologica Sinica</vt:lpwstr>
  </property>
  <property fmtid="{D5CDD505-2E9C-101B-9397-08002B2CF9AE}" pid="5" name="Mendeley Recent Style Id 1_1">
    <vt:lpwstr>http://www.zotero.org/styles/biotropica</vt:lpwstr>
  </property>
  <property fmtid="{D5CDD505-2E9C-101B-9397-08002B2CF9AE}" pid="6" name="Mendeley Recent Style Name 1_1">
    <vt:lpwstr>Biotropica</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https://csl.mendeley.com/styles/522853061/elsevier-communityecology-2</vt:lpwstr>
  </property>
  <property fmtid="{D5CDD505-2E9C-101B-9397-08002B2CF9AE}" pid="10" name="Mendeley Recent Style Name 3_1">
    <vt:lpwstr>Elsevier - Harvard (with titles) - Carlos Calderón</vt:lpwstr>
  </property>
  <property fmtid="{D5CDD505-2E9C-101B-9397-08002B2CF9AE}" pid="11" name="Mendeley Recent Style Id 4_1">
    <vt:lpwstr>http://csl.mendeley.com/styles/522853061/elsevier-communityecology-2</vt:lpwstr>
  </property>
  <property fmtid="{D5CDD505-2E9C-101B-9397-08002B2CF9AE}" pid="12" name="Mendeley Recent Style Name 4_1">
    <vt:lpwstr>Elsevier - Harvard (with titles) - Carlos Calderón</vt:lpwstr>
  </property>
  <property fmtid="{D5CDD505-2E9C-101B-9397-08002B2CF9AE}" pid="13" name="Mendeley Recent Style Id 5_1">
    <vt:lpwstr>http://www.zotero.org/styles/functional-ecology</vt:lpwstr>
  </property>
  <property fmtid="{D5CDD505-2E9C-101B-9397-08002B2CF9AE}" pid="14" name="Mendeley Recent Style Name 5_1">
    <vt:lpwstr>Functional Ecology</vt:lpwstr>
  </property>
  <property fmtid="{D5CDD505-2E9C-101B-9397-08002B2CF9AE}" pid="15" name="Mendeley Recent Style Id 6_1">
    <vt:lpwstr>http://www.zotero.org/styles/fungal-ecology</vt:lpwstr>
  </property>
  <property fmtid="{D5CDD505-2E9C-101B-9397-08002B2CF9AE}" pid="16" name="Mendeley Recent Style Name 6_1">
    <vt:lpwstr>Fungal Ecology</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3ba7b455-8efd-3feb-9c7d-6730b08ebc95</vt:lpwstr>
  </property>
  <property fmtid="{D5CDD505-2E9C-101B-9397-08002B2CF9AE}" pid="25" name="Mendeley Citation Style_1">
    <vt:lpwstr>https://csl.mendeley.com/styles/522853061/elsevier-communityecology-2</vt:lpwstr>
  </property>
</Properties>
</file>